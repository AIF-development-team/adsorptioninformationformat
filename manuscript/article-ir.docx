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CC305" w14:textId="77777777" w:rsidR="00893304" w:rsidRDefault="00893304">
      <w:pPr>
        <w:pStyle w:val="Textkrper"/>
        <w:rPr>
          <w:sz w:val="20"/>
        </w:rPr>
      </w:pPr>
    </w:p>
    <w:p w14:paraId="4262784C" w14:textId="77777777" w:rsidR="00893304" w:rsidRDefault="00893304">
      <w:pPr>
        <w:pStyle w:val="Textkrper"/>
        <w:rPr>
          <w:sz w:val="20"/>
        </w:rPr>
      </w:pPr>
    </w:p>
    <w:p w14:paraId="56ADE183" w14:textId="77777777" w:rsidR="00893304" w:rsidRDefault="00893304">
      <w:pPr>
        <w:pStyle w:val="Textkrper"/>
        <w:spacing w:before="9"/>
        <w:rPr>
          <w:sz w:val="28"/>
        </w:rPr>
      </w:pPr>
    </w:p>
    <w:p w14:paraId="67B139A0" w14:textId="77777777" w:rsidR="00893304" w:rsidRDefault="00ED165B">
      <w:pPr>
        <w:pStyle w:val="Titel"/>
        <w:spacing w:line="420" w:lineRule="auto"/>
      </w:pPr>
      <w:r>
        <w:rPr>
          <w:w w:val="95"/>
        </w:rPr>
        <w:t xml:space="preserve">A universal standard archive file for adsorption </w:t>
      </w:r>
      <w:r>
        <w:t>data</w:t>
      </w:r>
    </w:p>
    <w:p w14:paraId="14FCA391" w14:textId="77777777" w:rsidR="00893304" w:rsidRPr="00DB11E7" w:rsidRDefault="00ED165B">
      <w:pPr>
        <w:spacing w:before="241"/>
        <w:ind w:left="327" w:right="924"/>
        <w:jc w:val="center"/>
        <w:rPr>
          <w:rFonts w:ascii="Arial" w:hAnsi="Arial"/>
          <w:sz w:val="28"/>
          <w:lang w:val="de-DE"/>
        </w:rPr>
      </w:pPr>
      <w:r w:rsidRPr="00DB11E7">
        <w:rPr>
          <w:rFonts w:ascii="Arial" w:hAnsi="Arial"/>
          <w:sz w:val="28"/>
          <w:lang w:val="de-DE"/>
        </w:rPr>
        <w:t>Jack D. Evans,</w:t>
      </w:r>
      <w:r w:rsidRPr="00DB11E7">
        <w:rPr>
          <w:rFonts w:ascii="DejaVu Sans" w:hAnsi="DejaVu Sans"/>
          <w:i/>
          <w:sz w:val="28"/>
          <w:vertAlign w:val="superscript"/>
          <w:lang w:val="de-DE"/>
        </w:rPr>
        <w:t>∗</w:t>
      </w:r>
      <w:r w:rsidRPr="00DB11E7">
        <w:rPr>
          <w:rFonts w:ascii="DejaVu Sans" w:hAnsi="DejaVu Sans"/>
          <w:i/>
          <w:sz w:val="28"/>
          <w:lang w:val="de-DE"/>
        </w:rPr>
        <w:t xml:space="preserve"> </w:t>
      </w:r>
      <w:r w:rsidRPr="00DB11E7">
        <w:rPr>
          <w:rFonts w:ascii="Arial" w:hAnsi="Arial"/>
          <w:sz w:val="28"/>
          <w:lang w:val="de-DE"/>
        </w:rPr>
        <w:t>Volodymyr Bon, Irena Senkovska, and Stefan Kaskel</w:t>
      </w:r>
    </w:p>
    <w:p w14:paraId="3B1BAF7E" w14:textId="77777777" w:rsidR="00893304" w:rsidRPr="00DB11E7" w:rsidRDefault="00893304">
      <w:pPr>
        <w:pStyle w:val="Textkrper"/>
        <w:spacing w:before="8"/>
        <w:rPr>
          <w:rFonts w:ascii="Arial"/>
          <w:sz w:val="36"/>
          <w:lang w:val="de-DE"/>
        </w:rPr>
      </w:pPr>
    </w:p>
    <w:p w14:paraId="302848FE" w14:textId="77777777" w:rsidR="00893304" w:rsidRDefault="00ED165B">
      <w:pPr>
        <w:spacing w:before="1" w:line="415" w:lineRule="auto"/>
        <w:ind w:left="327" w:right="924"/>
        <w:jc w:val="center"/>
        <w:rPr>
          <w:i/>
          <w:sz w:val="24"/>
        </w:rPr>
      </w:pPr>
      <w:r>
        <w:rPr>
          <w:i/>
          <w:sz w:val="24"/>
        </w:rPr>
        <w:t>De</w:t>
      </w:r>
      <w:r>
        <w:rPr>
          <w:i/>
          <w:spacing w:val="-12"/>
          <w:sz w:val="24"/>
        </w:rPr>
        <w:t>p</w:t>
      </w:r>
      <w:r>
        <w:rPr>
          <w:i/>
          <w:w w:val="107"/>
          <w:sz w:val="24"/>
        </w:rPr>
        <w:t>artment</w:t>
      </w:r>
      <w:r>
        <w:rPr>
          <w:i/>
          <w:sz w:val="24"/>
        </w:rPr>
        <w:t xml:space="preserve"> </w:t>
      </w:r>
      <w:r>
        <w:rPr>
          <w:i/>
          <w:w w:val="102"/>
          <w:sz w:val="24"/>
        </w:rPr>
        <w:t>of</w:t>
      </w:r>
      <w:r>
        <w:rPr>
          <w:i/>
          <w:sz w:val="24"/>
        </w:rPr>
        <w:t xml:space="preserve"> </w:t>
      </w:r>
      <w:ins w:id="0" w:author="irena7521 irena7521" w:date="2020-12-16T22:08:00Z">
        <w:r w:rsidR="00DB11E7">
          <w:rPr>
            <w:i/>
            <w:w w:val="105"/>
            <w:sz w:val="24"/>
          </w:rPr>
          <w:t>I</w:t>
        </w:r>
      </w:ins>
      <w:del w:id="1" w:author="irena7521 irena7521" w:date="2020-12-16T22:08:00Z">
        <w:r w:rsidDel="00DB11E7">
          <w:rPr>
            <w:i/>
            <w:w w:val="105"/>
            <w:sz w:val="24"/>
          </w:rPr>
          <w:delText>i</w:delText>
        </w:r>
      </w:del>
      <w:r>
        <w:rPr>
          <w:i/>
          <w:w w:val="105"/>
          <w:sz w:val="24"/>
        </w:rPr>
        <w:t>no</w:t>
      </w:r>
      <w:r>
        <w:rPr>
          <w:i/>
          <w:spacing w:val="-12"/>
          <w:w w:val="105"/>
          <w:sz w:val="24"/>
        </w:rPr>
        <w:t>r</w:t>
      </w:r>
      <w:r>
        <w:rPr>
          <w:i/>
          <w:sz w:val="24"/>
        </w:rPr>
        <w:t>ganic</w:t>
      </w:r>
      <w:r>
        <w:rPr>
          <w:i/>
          <w:sz w:val="24"/>
        </w:rPr>
        <w:t xml:space="preserve"> </w:t>
      </w:r>
      <w:ins w:id="2" w:author="irena7521 irena7521" w:date="2020-12-16T22:08:00Z">
        <w:r w:rsidR="00DB11E7">
          <w:rPr>
            <w:i/>
            <w:w w:val="105"/>
            <w:sz w:val="24"/>
          </w:rPr>
          <w:t>C</w:t>
        </w:r>
      </w:ins>
      <w:del w:id="3" w:author="irena7521 irena7521" w:date="2020-12-16T22:08:00Z">
        <w:r w:rsidDel="00DB11E7">
          <w:rPr>
            <w:i/>
            <w:w w:val="105"/>
            <w:sz w:val="24"/>
          </w:rPr>
          <w:delText>c</w:delText>
        </w:r>
      </w:del>
      <w:r>
        <w:rPr>
          <w:i/>
          <w:w w:val="105"/>
          <w:sz w:val="24"/>
        </w:rPr>
        <w:t>hemistry</w:t>
      </w:r>
      <w:r>
        <w:rPr>
          <w:i/>
          <w:sz w:val="24"/>
        </w:rPr>
        <w:t xml:space="preserve"> </w:t>
      </w:r>
      <w:r>
        <w:rPr>
          <w:i/>
          <w:spacing w:val="-18"/>
          <w:w w:val="125"/>
          <w:sz w:val="24"/>
        </w:rPr>
        <w:t>T</w:t>
      </w:r>
      <w:r>
        <w:rPr>
          <w:i/>
          <w:spacing w:val="-12"/>
          <w:w w:val="101"/>
          <w:sz w:val="24"/>
        </w:rPr>
        <w:t>e</w:t>
      </w:r>
      <w:r>
        <w:rPr>
          <w:i/>
          <w:w w:val="102"/>
          <w:sz w:val="24"/>
        </w:rPr>
        <w:t>chnische</w:t>
      </w:r>
      <w:r>
        <w:rPr>
          <w:i/>
          <w:sz w:val="24"/>
        </w:rPr>
        <w:t xml:space="preserve"> </w:t>
      </w:r>
      <w:r>
        <w:rPr>
          <w:i/>
          <w:w w:val="104"/>
          <w:sz w:val="24"/>
        </w:rPr>
        <w:t>Universit</w:t>
      </w:r>
      <w:r>
        <w:rPr>
          <w:i/>
          <w:spacing w:val="-120"/>
          <w:w w:val="149"/>
          <w:sz w:val="24"/>
        </w:rPr>
        <w:t>¨</w:t>
      </w:r>
      <w:r>
        <w:rPr>
          <w:i/>
          <w:w w:val="105"/>
          <w:sz w:val="24"/>
        </w:rPr>
        <w:t>at</w:t>
      </w:r>
      <w:r>
        <w:rPr>
          <w:i/>
          <w:sz w:val="24"/>
        </w:rPr>
        <w:t xml:space="preserve"> </w:t>
      </w:r>
      <w:r>
        <w:rPr>
          <w:i/>
          <w:w w:val="103"/>
          <w:sz w:val="24"/>
        </w:rPr>
        <w:t>D</w:t>
      </w:r>
      <w:r>
        <w:rPr>
          <w:i/>
          <w:spacing w:val="-12"/>
          <w:w w:val="103"/>
          <w:sz w:val="24"/>
        </w:rPr>
        <w:t>r</w:t>
      </w:r>
      <w:r>
        <w:rPr>
          <w:i/>
          <w:w w:val="102"/>
          <w:sz w:val="24"/>
        </w:rPr>
        <w:t>esden</w:t>
      </w:r>
      <w:ins w:id="4" w:author="irena7521 irena7521" w:date="2020-12-16T22:08:00Z">
        <w:r w:rsidR="00DB11E7">
          <w:rPr>
            <w:i/>
            <w:w w:val="102"/>
            <w:sz w:val="24"/>
          </w:rPr>
          <w:t>,</w:t>
        </w:r>
      </w:ins>
      <w:r>
        <w:rPr>
          <w:i/>
          <w:sz w:val="24"/>
        </w:rPr>
        <w:t xml:space="preserve"> </w:t>
      </w:r>
      <w:r>
        <w:rPr>
          <w:i/>
          <w:w w:val="106"/>
          <w:sz w:val="24"/>
        </w:rPr>
        <w:t>Be</w:t>
      </w:r>
      <w:r>
        <w:rPr>
          <w:i/>
          <w:spacing w:val="-12"/>
          <w:w w:val="106"/>
          <w:sz w:val="24"/>
        </w:rPr>
        <w:t>r</w:t>
      </w:r>
      <w:r>
        <w:rPr>
          <w:i/>
          <w:w w:val="101"/>
          <w:sz w:val="24"/>
        </w:rPr>
        <w:t>gst</w:t>
      </w:r>
      <w:r>
        <w:rPr>
          <w:i/>
          <w:spacing w:val="-12"/>
          <w:w w:val="101"/>
          <w:sz w:val="24"/>
        </w:rPr>
        <w:t>r</w:t>
      </w:r>
      <w:r>
        <w:rPr>
          <w:i/>
          <w:w w:val="101"/>
          <w:sz w:val="24"/>
        </w:rPr>
        <w:t>aße</w:t>
      </w:r>
      <w:r>
        <w:rPr>
          <w:i/>
          <w:sz w:val="24"/>
        </w:rPr>
        <w:t xml:space="preserve"> </w:t>
      </w:r>
      <w:r>
        <w:rPr>
          <w:i/>
          <w:w w:val="103"/>
          <w:sz w:val="24"/>
        </w:rPr>
        <w:t>66,</w:t>
      </w:r>
      <w:r>
        <w:rPr>
          <w:i/>
          <w:sz w:val="24"/>
        </w:rPr>
        <w:t xml:space="preserve"> </w:t>
      </w:r>
      <w:r>
        <w:rPr>
          <w:i/>
          <w:w w:val="99"/>
          <w:sz w:val="24"/>
        </w:rPr>
        <w:t xml:space="preserve">01062 </w:t>
      </w:r>
      <w:r>
        <w:rPr>
          <w:i/>
          <w:w w:val="105"/>
          <w:sz w:val="24"/>
        </w:rPr>
        <w:t>Dresden, Germany</w:t>
      </w:r>
    </w:p>
    <w:p w14:paraId="14851869" w14:textId="77777777" w:rsidR="00893304" w:rsidRDefault="00893304">
      <w:pPr>
        <w:pStyle w:val="Textkrper"/>
        <w:spacing w:before="4"/>
        <w:rPr>
          <w:i/>
          <w:sz w:val="20"/>
        </w:rPr>
      </w:pPr>
    </w:p>
    <w:p w14:paraId="51062958" w14:textId="77777777" w:rsidR="00893304" w:rsidRPr="00DB11E7" w:rsidRDefault="00ED165B">
      <w:pPr>
        <w:pStyle w:val="Textkrper"/>
        <w:ind w:left="326" w:right="924"/>
        <w:jc w:val="center"/>
        <w:rPr>
          <w:rFonts w:ascii="Arial"/>
          <w:lang w:val="de-DE"/>
        </w:rPr>
      </w:pPr>
      <w:r w:rsidRPr="00DB11E7">
        <w:rPr>
          <w:rFonts w:ascii="Arial"/>
          <w:lang w:val="de-DE"/>
        </w:rPr>
        <w:t xml:space="preserve">E-mail: </w:t>
      </w:r>
      <w:hyperlink r:id="rId7">
        <w:r w:rsidRPr="00DB11E7">
          <w:rPr>
            <w:rFonts w:ascii="Arial"/>
            <w:lang w:val="de-DE"/>
          </w:rPr>
          <w:t>jack.evans@tu-dresden.de</w:t>
        </w:r>
      </w:hyperlink>
    </w:p>
    <w:p w14:paraId="746CED75" w14:textId="77777777" w:rsidR="00893304" w:rsidRPr="00DB11E7" w:rsidRDefault="00893304">
      <w:pPr>
        <w:pStyle w:val="Textkrper"/>
        <w:rPr>
          <w:rFonts w:ascii="Arial"/>
          <w:lang w:val="de-DE"/>
        </w:rPr>
      </w:pPr>
    </w:p>
    <w:p w14:paraId="11DE8F34" w14:textId="77777777" w:rsidR="00893304" w:rsidRPr="00DB11E7" w:rsidRDefault="00893304">
      <w:pPr>
        <w:pStyle w:val="Textkrper"/>
        <w:spacing w:before="8"/>
        <w:rPr>
          <w:rFonts w:ascii="Arial"/>
          <w:sz w:val="25"/>
          <w:lang w:val="de-DE"/>
        </w:rPr>
      </w:pPr>
    </w:p>
    <w:p w14:paraId="22286E5F" w14:textId="77777777" w:rsidR="00893304" w:rsidRDefault="00ED165B">
      <w:pPr>
        <w:spacing w:before="1"/>
        <w:ind w:left="325" w:right="924"/>
        <w:jc w:val="center"/>
        <w:rPr>
          <w:b/>
        </w:rPr>
      </w:pPr>
      <w:r>
        <w:rPr>
          <w:b/>
          <w:w w:val="115"/>
        </w:rPr>
        <w:t>Abstract</w:t>
      </w:r>
    </w:p>
    <w:p w14:paraId="041EF9FF" w14:textId="77777777" w:rsidR="00893304" w:rsidRDefault="00893304">
      <w:pPr>
        <w:pStyle w:val="Textkrper"/>
        <w:spacing w:before="7"/>
        <w:rPr>
          <w:b/>
          <w:sz w:val="28"/>
        </w:rPr>
      </w:pPr>
    </w:p>
    <w:p w14:paraId="33696A0E" w14:textId="77777777" w:rsidR="00893304" w:rsidRDefault="00ED165B">
      <w:pPr>
        <w:spacing w:line="424" w:lineRule="auto"/>
        <w:ind w:left="705" w:right="1302" w:firstLine="327"/>
        <w:jc w:val="both"/>
      </w:pPr>
      <w:r>
        <w:rPr>
          <w:w w:val="105"/>
        </w:rPr>
        <w:t>The rise in interest of new advanced adsorbents for application in promising areas has followed a lack of detailed and open reporting of experimental or even computa- tio</w:t>
      </w:r>
      <w:r>
        <w:rPr>
          <w:w w:val="105"/>
        </w:rPr>
        <w:t xml:space="preserve">nal studies. This report details the specification of a new standard adsorption infor- mation file (AIF) inspired </w:t>
      </w:r>
      <w:r>
        <w:rPr>
          <w:spacing w:val="-3"/>
          <w:w w:val="105"/>
        </w:rPr>
        <w:t xml:space="preserve">by </w:t>
      </w:r>
      <w:r>
        <w:rPr>
          <w:w w:val="105"/>
        </w:rPr>
        <w:t xml:space="preserve">the ubiquitous crystallographic information file (CIF) and based on the self-defining text archive and retrieval </w:t>
      </w:r>
      <w:r>
        <w:rPr>
          <w:spacing w:val="-4"/>
          <w:w w:val="105"/>
        </w:rPr>
        <w:t xml:space="preserve">(STAR) </w:t>
      </w:r>
      <w:r>
        <w:rPr>
          <w:w w:val="105"/>
        </w:rPr>
        <w:t>procedure, also use</w:t>
      </w:r>
      <w:r>
        <w:rPr>
          <w:w w:val="105"/>
        </w:rPr>
        <w:t>d to represent biological nuclear magnetic resonance experiments (NMR-STAR). The AIF  is a flexible, general and easily extended free-format archive file and is readily human and machine readable— simple to edit using a basic text editor or parse for datab</w:t>
      </w:r>
      <w:r>
        <w:rPr>
          <w:w w:val="105"/>
        </w:rPr>
        <w:t>ase curation. This format represents the first steps to an open adsorption data format. An open format sorely needed for the electronic transmission of adsorption data between laboratories, journals and larger databases in the effort to increase open scien</w:t>
      </w:r>
      <w:r>
        <w:rPr>
          <w:w w:val="105"/>
        </w:rPr>
        <w:t>ce in the field of porous</w:t>
      </w:r>
      <w:r>
        <w:rPr>
          <w:spacing w:val="42"/>
          <w:w w:val="105"/>
        </w:rPr>
        <w:t xml:space="preserve"> </w:t>
      </w:r>
      <w:r>
        <w:rPr>
          <w:w w:val="105"/>
        </w:rPr>
        <w:t>materials.</w:t>
      </w:r>
    </w:p>
    <w:p w14:paraId="6E165A53" w14:textId="77777777" w:rsidR="00893304" w:rsidRDefault="00893304">
      <w:pPr>
        <w:spacing w:line="424" w:lineRule="auto"/>
        <w:jc w:val="both"/>
        <w:sectPr w:rsidR="00893304">
          <w:footerReference w:type="default" r:id="rId8"/>
          <w:type w:val="continuous"/>
          <w:pgSz w:w="12240" w:h="15840"/>
          <w:pgMar w:top="1500" w:right="720" w:bottom="1020" w:left="1320" w:header="720" w:footer="822" w:gutter="0"/>
          <w:pgNumType w:start="1"/>
          <w:cols w:space="720"/>
        </w:sectPr>
      </w:pPr>
    </w:p>
    <w:p w14:paraId="6A9407AE" w14:textId="77777777" w:rsidR="00893304" w:rsidRDefault="00ED165B">
      <w:pPr>
        <w:pStyle w:val="berschrift1"/>
        <w:spacing w:before="21"/>
      </w:pPr>
      <w:r>
        <w:rPr>
          <w:w w:val="115"/>
        </w:rPr>
        <w:lastRenderedPageBreak/>
        <w:t>Introduction</w:t>
      </w:r>
    </w:p>
    <w:p w14:paraId="4BF77CD8" w14:textId="77777777" w:rsidR="00893304" w:rsidRDefault="00893304">
      <w:pPr>
        <w:pStyle w:val="Textkrper"/>
        <w:spacing w:before="4"/>
        <w:rPr>
          <w:b/>
          <w:sz w:val="36"/>
        </w:rPr>
      </w:pPr>
    </w:p>
    <w:p w14:paraId="707D541D" w14:textId="77777777" w:rsidR="00893304" w:rsidRDefault="00ED165B">
      <w:pPr>
        <w:pStyle w:val="Textkrper"/>
        <w:spacing w:line="415" w:lineRule="auto"/>
        <w:ind w:left="120" w:right="716"/>
        <w:jc w:val="both"/>
      </w:pPr>
      <w:r>
        <w:rPr>
          <w:w w:val="105"/>
        </w:rPr>
        <w:t>It</w:t>
      </w:r>
      <w:r>
        <w:rPr>
          <w:spacing w:val="-8"/>
          <w:w w:val="105"/>
        </w:rPr>
        <w:t xml:space="preserve"> </w:t>
      </w:r>
      <w:r>
        <w:rPr>
          <w:w w:val="105"/>
        </w:rPr>
        <w:t>is</w:t>
      </w:r>
      <w:r>
        <w:rPr>
          <w:spacing w:val="-8"/>
          <w:w w:val="105"/>
        </w:rPr>
        <w:t xml:space="preserve"> </w:t>
      </w:r>
      <w:r>
        <w:rPr>
          <w:w w:val="105"/>
        </w:rPr>
        <w:t>important</w:t>
      </w:r>
      <w:r>
        <w:rPr>
          <w:spacing w:val="-8"/>
          <w:w w:val="105"/>
        </w:rPr>
        <w:t xml:space="preserve"> </w:t>
      </w:r>
      <w:r>
        <w:rPr>
          <w:w w:val="105"/>
        </w:rPr>
        <w:t>in</w:t>
      </w:r>
      <w:r>
        <w:rPr>
          <w:spacing w:val="-7"/>
          <w:w w:val="105"/>
        </w:rPr>
        <w:t xml:space="preserve"> </w:t>
      </w:r>
      <w:r>
        <w:rPr>
          <w:w w:val="105"/>
        </w:rPr>
        <w:t>many</w:t>
      </w:r>
      <w:r>
        <w:rPr>
          <w:spacing w:val="-8"/>
          <w:w w:val="105"/>
        </w:rPr>
        <w:t xml:space="preserve"> </w:t>
      </w:r>
      <w:r>
        <w:rPr>
          <w:w w:val="105"/>
        </w:rPr>
        <w:t>branches</w:t>
      </w:r>
      <w:r>
        <w:rPr>
          <w:spacing w:val="-8"/>
          <w:w w:val="105"/>
        </w:rPr>
        <w:t xml:space="preserve"> </w:t>
      </w:r>
      <w:r>
        <w:rPr>
          <w:w w:val="105"/>
        </w:rPr>
        <w:t>of</w:t>
      </w:r>
      <w:r>
        <w:rPr>
          <w:spacing w:val="-7"/>
          <w:w w:val="105"/>
        </w:rPr>
        <w:t xml:space="preserve"> </w:t>
      </w:r>
      <w:r>
        <w:rPr>
          <w:w w:val="105"/>
        </w:rPr>
        <w:t>science</w:t>
      </w:r>
      <w:r>
        <w:rPr>
          <w:spacing w:val="-8"/>
          <w:w w:val="105"/>
        </w:rPr>
        <w:t xml:space="preserve"> </w:t>
      </w:r>
      <w:r>
        <w:rPr>
          <w:w w:val="105"/>
        </w:rPr>
        <w:t>for</w:t>
      </w:r>
      <w:r>
        <w:rPr>
          <w:spacing w:val="-8"/>
          <w:w w:val="105"/>
        </w:rPr>
        <w:t xml:space="preserve"> </w:t>
      </w:r>
      <w:r>
        <w:rPr>
          <w:w w:val="105"/>
        </w:rPr>
        <w:t>there</w:t>
      </w:r>
      <w:r>
        <w:rPr>
          <w:spacing w:val="-8"/>
          <w:w w:val="105"/>
        </w:rPr>
        <w:t xml:space="preserve"> </w:t>
      </w:r>
      <w:r>
        <w:rPr>
          <w:w w:val="105"/>
        </w:rPr>
        <w:t>to</w:t>
      </w:r>
      <w:r>
        <w:rPr>
          <w:spacing w:val="-7"/>
          <w:w w:val="105"/>
        </w:rPr>
        <w:t xml:space="preserve"> </w:t>
      </w:r>
      <w:r>
        <w:rPr>
          <w:w w:val="105"/>
        </w:rPr>
        <w:t>exist</w:t>
      </w:r>
      <w:r>
        <w:rPr>
          <w:spacing w:val="-8"/>
          <w:w w:val="105"/>
        </w:rPr>
        <w:t xml:space="preserve"> </w:t>
      </w:r>
      <w:r>
        <w:rPr>
          <w:w w:val="105"/>
        </w:rPr>
        <w:t>a</w:t>
      </w:r>
      <w:r>
        <w:rPr>
          <w:spacing w:val="-8"/>
          <w:w w:val="105"/>
        </w:rPr>
        <w:t xml:space="preserve"> </w:t>
      </w:r>
      <w:r>
        <w:rPr>
          <w:w w:val="105"/>
        </w:rPr>
        <w:t>uniform</w:t>
      </w:r>
      <w:r>
        <w:rPr>
          <w:spacing w:val="-7"/>
          <w:w w:val="105"/>
        </w:rPr>
        <w:t xml:space="preserve"> </w:t>
      </w:r>
      <w:r>
        <w:rPr>
          <w:w w:val="105"/>
        </w:rPr>
        <w:t>and</w:t>
      </w:r>
      <w:r>
        <w:rPr>
          <w:spacing w:val="-8"/>
          <w:w w:val="105"/>
        </w:rPr>
        <w:t xml:space="preserve"> </w:t>
      </w:r>
      <w:r>
        <w:rPr>
          <w:w w:val="105"/>
        </w:rPr>
        <w:t>flexible</w:t>
      </w:r>
      <w:r>
        <w:rPr>
          <w:spacing w:val="-8"/>
          <w:w w:val="105"/>
        </w:rPr>
        <w:t xml:space="preserve"> </w:t>
      </w:r>
      <w:r>
        <w:rPr>
          <w:w w:val="105"/>
        </w:rPr>
        <w:t>method</w:t>
      </w:r>
      <w:r>
        <w:rPr>
          <w:spacing w:val="-7"/>
          <w:w w:val="105"/>
        </w:rPr>
        <w:t xml:space="preserve"> </w:t>
      </w:r>
      <w:r>
        <w:rPr>
          <w:w w:val="105"/>
        </w:rPr>
        <w:t xml:space="preserve">of archiving and exchanging data. The data presented in research contributions must </w:t>
      </w:r>
      <w:r>
        <w:rPr>
          <w:spacing w:val="3"/>
          <w:w w:val="105"/>
        </w:rPr>
        <w:t xml:space="preserve">be </w:t>
      </w:r>
      <w:r>
        <w:rPr>
          <w:w w:val="105"/>
        </w:rPr>
        <w:t>readily accessible</w:t>
      </w:r>
      <w:r>
        <w:rPr>
          <w:spacing w:val="-24"/>
          <w:w w:val="105"/>
        </w:rPr>
        <w:t xml:space="preserve"> </w:t>
      </w:r>
      <w:r>
        <w:rPr>
          <w:w w:val="105"/>
        </w:rPr>
        <w:t>and</w:t>
      </w:r>
      <w:r>
        <w:rPr>
          <w:spacing w:val="-23"/>
          <w:w w:val="105"/>
        </w:rPr>
        <w:t xml:space="preserve"> </w:t>
      </w:r>
      <w:r>
        <w:rPr>
          <w:w w:val="105"/>
        </w:rPr>
        <w:t>easily</w:t>
      </w:r>
      <w:r>
        <w:rPr>
          <w:spacing w:val="-23"/>
          <w:w w:val="105"/>
        </w:rPr>
        <w:t xml:space="preserve"> </w:t>
      </w:r>
      <w:r>
        <w:rPr>
          <w:w w:val="105"/>
        </w:rPr>
        <w:t>verifiable.</w:t>
      </w:r>
      <w:r>
        <w:rPr>
          <w:spacing w:val="9"/>
          <w:w w:val="105"/>
        </w:rPr>
        <w:t xml:space="preserve"> </w:t>
      </w:r>
      <w:r>
        <w:rPr>
          <w:w w:val="105"/>
        </w:rPr>
        <w:t>Key</w:t>
      </w:r>
      <w:r>
        <w:rPr>
          <w:spacing w:val="-23"/>
          <w:w w:val="105"/>
        </w:rPr>
        <w:t xml:space="preserve"> </w:t>
      </w:r>
      <w:r>
        <w:rPr>
          <w:w w:val="105"/>
        </w:rPr>
        <w:t>to</w:t>
      </w:r>
      <w:r>
        <w:rPr>
          <w:spacing w:val="-23"/>
          <w:w w:val="105"/>
        </w:rPr>
        <w:t xml:space="preserve"> </w:t>
      </w:r>
      <w:r>
        <w:rPr>
          <w:w w:val="105"/>
        </w:rPr>
        <w:t>scientific</w:t>
      </w:r>
      <w:r>
        <w:rPr>
          <w:spacing w:val="-23"/>
          <w:w w:val="105"/>
        </w:rPr>
        <w:t xml:space="preserve"> </w:t>
      </w:r>
      <w:r>
        <w:rPr>
          <w:w w:val="105"/>
        </w:rPr>
        <w:t>discovery</w:t>
      </w:r>
      <w:r>
        <w:rPr>
          <w:spacing w:val="-23"/>
          <w:w w:val="105"/>
        </w:rPr>
        <w:t xml:space="preserve"> </w:t>
      </w:r>
      <w:r>
        <w:rPr>
          <w:w w:val="105"/>
        </w:rPr>
        <w:t>and</w:t>
      </w:r>
      <w:r>
        <w:rPr>
          <w:spacing w:val="-24"/>
          <w:w w:val="105"/>
        </w:rPr>
        <w:t xml:space="preserve"> </w:t>
      </w:r>
      <w:r>
        <w:rPr>
          <w:w w:val="105"/>
        </w:rPr>
        <w:t>innovation</w:t>
      </w:r>
      <w:r>
        <w:rPr>
          <w:spacing w:val="-23"/>
          <w:w w:val="105"/>
        </w:rPr>
        <w:t xml:space="preserve"> </w:t>
      </w:r>
      <w:r>
        <w:rPr>
          <w:w w:val="105"/>
        </w:rPr>
        <w:t>the</w:t>
      </w:r>
      <w:r>
        <w:rPr>
          <w:spacing w:val="-23"/>
          <w:w w:val="105"/>
        </w:rPr>
        <w:t xml:space="preserve"> </w:t>
      </w:r>
      <w:r>
        <w:rPr>
          <w:w w:val="105"/>
        </w:rPr>
        <w:t>use</w:t>
      </w:r>
      <w:r>
        <w:rPr>
          <w:spacing w:val="-23"/>
          <w:w w:val="105"/>
        </w:rPr>
        <w:t xml:space="preserve"> </w:t>
      </w:r>
      <w:r>
        <w:rPr>
          <w:w w:val="105"/>
        </w:rPr>
        <w:t>of</w:t>
      </w:r>
      <w:r>
        <w:rPr>
          <w:spacing w:val="-24"/>
          <w:w w:val="105"/>
        </w:rPr>
        <w:t xml:space="preserve"> </w:t>
      </w:r>
      <w:r>
        <w:rPr>
          <w:spacing w:val="3"/>
          <w:w w:val="105"/>
        </w:rPr>
        <w:t>good</w:t>
      </w:r>
      <w:r>
        <w:rPr>
          <w:spacing w:val="-22"/>
          <w:w w:val="105"/>
        </w:rPr>
        <w:t xml:space="preserve"> </w:t>
      </w:r>
      <w:r>
        <w:rPr>
          <w:w w:val="105"/>
        </w:rPr>
        <w:t>data management</w:t>
      </w:r>
      <w:r>
        <w:rPr>
          <w:spacing w:val="-14"/>
          <w:w w:val="105"/>
        </w:rPr>
        <w:t xml:space="preserve"> </w:t>
      </w:r>
      <w:r>
        <w:rPr>
          <w:w w:val="105"/>
        </w:rPr>
        <w:t>practices</w:t>
      </w:r>
      <w:r>
        <w:rPr>
          <w:spacing w:val="-14"/>
          <w:w w:val="105"/>
        </w:rPr>
        <w:t xml:space="preserve"> </w:t>
      </w:r>
      <w:r>
        <w:rPr>
          <w:w w:val="105"/>
        </w:rPr>
        <w:t>can</w:t>
      </w:r>
      <w:r>
        <w:rPr>
          <w:spacing w:val="-13"/>
          <w:w w:val="105"/>
        </w:rPr>
        <w:t xml:space="preserve"> </w:t>
      </w:r>
      <w:r>
        <w:rPr>
          <w:w w:val="105"/>
        </w:rPr>
        <w:t>provide</w:t>
      </w:r>
      <w:r>
        <w:rPr>
          <w:spacing w:val="-14"/>
          <w:w w:val="105"/>
        </w:rPr>
        <w:t xml:space="preserve"> </w:t>
      </w:r>
      <w:r>
        <w:rPr>
          <w:w w:val="105"/>
        </w:rPr>
        <w:t>significant</w:t>
      </w:r>
      <w:r>
        <w:rPr>
          <w:spacing w:val="-14"/>
          <w:w w:val="105"/>
        </w:rPr>
        <w:t xml:space="preserve"> </w:t>
      </w:r>
      <w:r>
        <w:rPr>
          <w:w w:val="105"/>
        </w:rPr>
        <w:t>knowledge</w:t>
      </w:r>
      <w:r>
        <w:rPr>
          <w:spacing w:val="-13"/>
          <w:w w:val="105"/>
        </w:rPr>
        <w:t xml:space="preserve"> </w:t>
      </w:r>
      <w:r>
        <w:rPr>
          <w:w w:val="105"/>
        </w:rPr>
        <w:t>through</w:t>
      </w:r>
      <w:r>
        <w:rPr>
          <w:spacing w:val="-14"/>
          <w:w w:val="105"/>
        </w:rPr>
        <w:t xml:space="preserve"> </w:t>
      </w:r>
      <w:r>
        <w:rPr>
          <w:w w:val="105"/>
        </w:rPr>
        <w:t>the</w:t>
      </w:r>
      <w:r>
        <w:rPr>
          <w:spacing w:val="-14"/>
          <w:w w:val="105"/>
        </w:rPr>
        <w:t xml:space="preserve"> </w:t>
      </w:r>
      <w:r>
        <w:rPr>
          <w:w w:val="105"/>
        </w:rPr>
        <w:t>reuse</w:t>
      </w:r>
      <w:r>
        <w:rPr>
          <w:spacing w:val="-13"/>
          <w:w w:val="105"/>
        </w:rPr>
        <w:t xml:space="preserve"> </w:t>
      </w:r>
      <w:r>
        <w:rPr>
          <w:w w:val="105"/>
        </w:rPr>
        <w:t>of</w:t>
      </w:r>
      <w:r>
        <w:rPr>
          <w:spacing w:val="-14"/>
          <w:w w:val="105"/>
        </w:rPr>
        <w:t xml:space="preserve"> </w:t>
      </w:r>
      <w:r>
        <w:rPr>
          <w:w w:val="105"/>
        </w:rPr>
        <w:t>original</w:t>
      </w:r>
      <w:r>
        <w:rPr>
          <w:spacing w:val="-14"/>
          <w:w w:val="105"/>
        </w:rPr>
        <w:t xml:space="preserve"> </w:t>
      </w:r>
      <w:r>
        <w:rPr>
          <w:w w:val="105"/>
        </w:rPr>
        <w:t>data</w:t>
      </w:r>
      <w:r>
        <w:rPr>
          <w:spacing w:val="-13"/>
          <w:w w:val="105"/>
        </w:rPr>
        <w:t xml:space="preserve"> </w:t>
      </w:r>
      <w:r>
        <w:rPr>
          <w:spacing w:val="-4"/>
          <w:w w:val="105"/>
        </w:rPr>
        <w:t xml:space="preserve">by </w:t>
      </w:r>
      <w:r>
        <w:rPr>
          <w:w w:val="105"/>
        </w:rPr>
        <w:t xml:space="preserve">the community after the data publication </w:t>
      </w:r>
      <w:r>
        <w:rPr>
          <w:spacing w:val="2"/>
          <w:w w:val="105"/>
        </w:rPr>
        <w:t>process.</w:t>
      </w:r>
      <w:r>
        <w:rPr>
          <w:spacing w:val="2"/>
          <w:w w:val="105"/>
          <w:vertAlign w:val="superscript"/>
        </w:rPr>
        <w:t>1</w:t>
      </w:r>
      <w:r>
        <w:rPr>
          <w:spacing w:val="2"/>
          <w:w w:val="105"/>
        </w:rPr>
        <w:t xml:space="preserve"> </w:t>
      </w:r>
      <w:r>
        <w:rPr>
          <w:w w:val="105"/>
        </w:rPr>
        <w:t>Unfortunately, the existing ecosystem surrounding scholarly data publication often prevents the research community extracting maximum</w:t>
      </w:r>
      <w:r>
        <w:rPr>
          <w:spacing w:val="-9"/>
          <w:w w:val="105"/>
        </w:rPr>
        <w:t xml:space="preserve"> </w:t>
      </w:r>
      <w:r>
        <w:rPr>
          <w:w w:val="105"/>
        </w:rPr>
        <w:t>benefit</w:t>
      </w:r>
      <w:r>
        <w:rPr>
          <w:spacing w:val="-9"/>
          <w:w w:val="105"/>
        </w:rPr>
        <w:t xml:space="preserve"> </w:t>
      </w:r>
      <w:r>
        <w:rPr>
          <w:w w:val="105"/>
        </w:rPr>
        <w:t>from</w:t>
      </w:r>
      <w:r>
        <w:rPr>
          <w:spacing w:val="-9"/>
          <w:w w:val="105"/>
        </w:rPr>
        <w:t xml:space="preserve"> </w:t>
      </w:r>
      <w:r>
        <w:rPr>
          <w:w w:val="105"/>
        </w:rPr>
        <w:t>published</w:t>
      </w:r>
      <w:r>
        <w:rPr>
          <w:spacing w:val="-9"/>
          <w:w w:val="105"/>
        </w:rPr>
        <w:t xml:space="preserve"> </w:t>
      </w:r>
      <w:r>
        <w:rPr>
          <w:w w:val="105"/>
        </w:rPr>
        <w:t>reports.</w:t>
      </w:r>
      <w:r>
        <w:rPr>
          <w:spacing w:val="29"/>
          <w:w w:val="105"/>
        </w:rPr>
        <w:t xml:space="preserve"> </w:t>
      </w:r>
      <w:r>
        <w:rPr>
          <w:w w:val="105"/>
        </w:rPr>
        <w:t>This</w:t>
      </w:r>
      <w:r>
        <w:rPr>
          <w:spacing w:val="-9"/>
          <w:w w:val="105"/>
        </w:rPr>
        <w:t xml:space="preserve"> </w:t>
      </w:r>
      <w:r>
        <w:rPr>
          <w:w w:val="105"/>
        </w:rPr>
        <w:t>led</w:t>
      </w:r>
      <w:r>
        <w:rPr>
          <w:spacing w:val="-9"/>
          <w:w w:val="105"/>
        </w:rPr>
        <w:t xml:space="preserve"> </w:t>
      </w:r>
      <w:r>
        <w:rPr>
          <w:w w:val="105"/>
        </w:rPr>
        <w:t>to</w:t>
      </w:r>
      <w:r>
        <w:rPr>
          <w:spacing w:val="-9"/>
          <w:w w:val="105"/>
        </w:rPr>
        <w:t xml:space="preserve"> </w:t>
      </w:r>
      <w:r>
        <w:rPr>
          <w:w w:val="105"/>
        </w:rPr>
        <w:t>the</w:t>
      </w:r>
      <w:r>
        <w:rPr>
          <w:spacing w:val="-9"/>
          <w:w w:val="105"/>
        </w:rPr>
        <w:t xml:space="preserve"> </w:t>
      </w:r>
      <w:r>
        <w:rPr>
          <w:w w:val="105"/>
        </w:rPr>
        <w:t>foundational</w:t>
      </w:r>
      <w:r>
        <w:rPr>
          <w:spacing w:val="-9"/>
          <w:w w:val="105"/>
        </w:rPr>
        <w:t xml:space="preserve"> </w:t>
      </w:r>
      <w:r>
        <w:rPr>
          <w:w w:val="105"/>
        </w:rPr>
        <w:t>principles</w:t>
      </w:r>
      <w:r>
        <w:rPr>
          <w:spacing w:val="-9"/>
          <w:w w:val="105"/>
        </w:rPr>
        <w:t xml:space="preserve"> </w:t>
      </w:r>
      <w:r>
        <w:rPr>
          <w:w w:val="105"/>
        </w:rPr>
        <w:t>as</w:t>
      </w:r>
      <w:r>
        <w:rPr>
          <w:spacing w:val="-9"/>
          <w:w w:val="105"/>
        </w:rPr>
        <w:t xml:space="preserve"> </w:t>
      </w:r>
      <w:r>
        <w:rPr>
          <w:w w:val="105"/>
        </w:rPr>
        <w:t xml:space="preserve">discussed </w:t>
      </w:r>
      <w:r>
        <w:rPr>
          <w:spacing w:val="-4"/>
          <w:w w:val="105"/>
        </w:rPr>
        <w:t>by</w:t>
      </w:r>
      <w:r>
        <w:rPr>
          <w:spacing w:val="-10"/>
          <w:w w:val="105"/>
        </w:rPr>
        <w:t xml:space="preserve"> </w:t>
      </w:r>
      <w:r>
        <w:rPr>
          <w:w w:val="105"/>
        </w:rPr>
        <w:t>Wilkinson</w:t>
      </w:r>
      <w:r>
        <w:rPr>
          <w:spacing w:val="-10"/>
          <w:w w:val="105"/>
        </w:rPr>
        <w:t xml:space="preserve"> </w:t>
      </w:r>
      <w:r>
        <w:rPr>
          <w:w w:val="105"/>
        </w:rPr>
        <w:t>et</w:t>
      </w:r>
      <w:r>
        <w:rPr>
          <w:spacing w:val="-10"/>
          <w:w w:val="105"/>
        </w:rPr>
        <w:t xml:space="preserve"> </w:t>
      </w:r>
      <w:r>
        <w:rPr>
          <w:w w:val="105"/>
        </w:rPr>
        <w:t>al.—</w:t>
      </w:r>
      <w:r>
        <w:rPr>
          <w:spacing w:val="-9"/>
          <w:w w:val="105"/>
        </w:rPr>
        <w:t xml:space="preserve"> </w:t>
      </w:r>
      <w:r>
        <w:rPr>
          <w:spacing w:val="-3"/>
          <w:w w:val="105"/>
        </w:rPr>
        <w:t>Findability,</w:t>
      </w:r>
      <w:r>
        <w:rPr>
          <w:spacing w:val="-5"/>
          <w:w w:val="105"/>
        </w:rPr>
        <w:t xml:space="preserve"> </w:t>
      </w:r>
      <w:r>
        <w:rPr>
          <w:w w:val="105"/>
        </w:rPr>
        <w:t>Accessibility,</w:t>
      </w:r>
      <w:r>
        <w:rPr>
          <w:spacing w:val="-6"/>
          <w:w w:val="105"/>
        </w:rPr>
        <w:t xml:space="preserve"> </w:t>
      </w:r>
      <w:r>
        <w:rPr>
          <w:w w:val="105"/>
        </w:rPr>
        <w:t>Interoperability,</w:t>
      </w:r>
      <w:r>
        <w:rPr>
          <w:spacing w:val="-5"/>
          <w:w w:val="105"/>
        </w:rPr>
        <w:t xml:space="preserve"> </w:t>
      </w:r>
      <w:r>
        <w:rPr>
          <w:w w:val="105"/>
        </w:rPr>
        <w:t>and</w:t>
      </w:r>
      <w:r>
        <w:rPr>
          <w:spacing w:val="-9"/>
          <w:w w:val="105"/>
        </w:rPr>
        <w:t xml:space="preserve"> </w:t>
      </w:r>
      <w:r>
        <w:rPr>
          <w:w w:val="105"/>
        </w:rPr>
        <w:t>Reusability—</w:t>
      </w:r>
      <w:r>
        <w:rPr>
          <w:spacing w:val="-9"/>
          <w:w w:val="105"/>
        </w:rPr>
        <w:t xml:space="preserve"> </w:t>
      </w:r>
      <w:r>
        <w:rPr>
          <w:w w:val="105"/>
        </w:rPr>
        <w:t>that</w:t>
      </w:r>
      <w:r>
        <w:rPr>
          <w:spacing w:val="-10"/>
          <w:w w:val="105"/>
        </w:rPr>
        <w:t xml:space="preserve"> </w:t>
      </w:r>
      <w:r>
        <w:rPr>
          <w:w w:val="105"/>
        </w:rPr>
        <w:t>serve as</w:t>
      </w:r>
      <w:r>
        <w:rPr>
          <w:spacing w:val="14"/>
          <w:w w:val="105"/>
        </w:rPr>
        <w:t xml:space="preserve"> </w:t>
      </w:r>
      <w:r>
        <w:rPr>
          <w:w w:val="105"/>
        </w:rPr>
        <w:t>a</w:t>
      </w:r>
      <w:r>
        <w:rPr>
          <w:spacing w:val="14"/>
          <w:w w:val="105"/>
        </w:rPr>
        <w:t xml:space="preserve"> </w:t>
      </w:r>
      <w:r>
        <w:rPr>
          <w:w w:val="105"/>
        </w:rPr>
        <w:t>guideline</w:t>
      </w:r>
      <w:r>
        <w:rPr>
          <w:spacing w:val="15"/>
          <w:w w:val="105"/>
        </w:rPr>
        <w:t xml:space="preserve"> </w:t>
      </w:r>
      <w:r>
        <w:rPr>
          <w:w w:val="105"/>
        </w:rPr>
        <w:t>to</w:t>
      </w:r>
      <w:del w:id="5" w:author="irena7521 irena7521" w:date="2020-12-16T22:11:00Z">
        <w:r w:rsidDel="00DB11E7">
          <w:rPr>
            <w:spacing w:val="14"/>
            <w:w w:val="105"/>
          </w:rPr>
          <w:delText xml:space="preserve"> </w:delText>
        </w:r>
        <w:r w:rsidDel="00DB11E7">
          <w:rPr>
            <w:w w:val="105"/>
          </w:rPr>
          <w:delText>t</w:delText>
        </w:r>
        <w:r w:rsidDel="00DB11E7">
          <w:rPr>
            <w:w w:val="105"/>
          </w:rPr>
          <w:delText>o</w:delText>
        </w:r>
      </w:del>
      <w:r>
        <w:rPr>
          <w:spacing w:val="14"/>
          <w:w w:val="105"/>
        </w:rPr>
        <w:t xml:space="preserve"> </w:t>
      </w:r>
      <w:r>
        <w:rPr>
          <w:w w:val="105"/>
        </w:rPr>
        <w:t>maximize</w:t>
      </w:r>
      <w:r>
        <w:rPr>
          <w:spacing w:val="15"/>
          <w:w w:val="105"/>
        </w:rPr>
        <w:t xml:space="preserve"> </w:t>
      </w:r>
      <w:r>
        <w:rPr>
          <w:w w:val="105"/>
        </w:rPr>
        <w:t>the</w:t>
      </w:r>
      <w:r>
        <w:rPr>
          <w:spacing w:val="14"/>
          <w:w w:val="105"/>
        </w:rPr>
        <w:t xml:space="preserve"> </w:t>
      </w:r>
      <w:r>
        <w:rPr>
          <w:w w:val="105"/>
        </w:rPr>
        <w:t>added-value</w:t>
      </w:r>
      <w:r>
        <w:rPr>
          <w:spacing w:val="15"/>
          <w:w w:val="105"/>
        </w:rPr>
        <w:t xml:space="preserve"> </w:t>
      </w:r>
      <w:r>
        <w:rPr>
          <w:w w:val="105"/>
        </w:rPr>
        <w:t>gained</w:t>
      </w:r>
      <w:r>
        <w:rPr>
          <w:spacing w:val="14"/>
          <w:w w:val="105"/>
        </w:rPr>
        <w:t xml:space="preserve"> </w:t>
      </w:r>
      <w:r>
        <w:rPr>
          <w:spacing w:val="-4"/>
          <w:w w:val="105"/>
        </w:rPr>
        <w:t>by</w:t>
      </w:r>
      <w:r>
        <w:rPr>
          <w:spacing w:val="14"/>
          <w:w w:val="105"/>
        </w:rPr>
        <w:t xml:space="preserve"> </w:t>
      </w:r>
      <w:r>
        <w:rPr>
          <w:w w:val="105"/>
        </w:rPr>
        <w:t>digital</w:t>
      </w:r>
      <w:r>
        <w:rPr>
          <w:spacing w:val="15"/>
          <w:w w:val="105"/>
        </w:rPr>
        <w:t xml:space="preserve"> </w:t>
      </w:r>
      <w:r>
        <w:rPr>
          <w:w w:val="105"/>
        </w:rPr>
        <w:t>publishing.</w:t>
      </w:r>
      <w:r>
        <w:rPr>
          <w:w w:val="105"/>
          <w:vertAlign w:val="superscript"/>
        </w:rPr>
        <w:t>2</w:t>
      </w:r>
    </w:p>
    <w:p w14:paraId="1310E116" w14:textId="77777777" w:rsidR="00893304" w:rsidRDefault="00ED165B">
      <w:pPr>
        <w:pStyle w:val="Textkrper"/>
        <w:spacing w:before="6" w:line="415" w:lineRule="auto"/>
        <w:ind w:left="119" w:right="716" w:firstLine="351"/>
        <w:jc w:val="both"/>
      </w:pPr>
      <w:r>
        <w:rPr>
          <w:w w:val="105"/>
        </w:rPr>
        <w:t xml:space="preserve">Porous solids are of important scientific and industrial interest owing to their impressive ability to interact with all manner of atoms,  ions and molecules throughout the entirety       of the solid, not only the </w:t>
      </w:r>
      <w:r>
        <w:rPr>
          <w:spacing w:val="2"/>
          <w:w w:val="105"/>
        </w:rPr>
        <w:t>surface.</w:t>
      </w:r>
      <w:r>
        <w:rPr>
          <w:spacing w:val="2"/>
          <w:w w:val="105"/>
          <w:vertAlign w:val="superscript"/>
        </w:rPr>
        <w:t>3</w:t>
      </w:r>
      <w:r>
        <w:rPr>
          <w:spacing w:val="2"/>
          <w:w w:val="105"/>
        </w:rPr>
        <w:t xml:space="preserve"> </w:t>
      </w:r>
      <w:r>
        <w:rPr>
          <w:w w:val="105"/>
        </w:rPr>
        <w:t>This has led to many exciting a</w:t>
      </w:r>
      <w:r>
        <w:rPr>
          <w:w w:val="105"/>
        </w:rPr>
        <w:t>pplications for porous materials, including ion exchange, gas storage, separations and catalysis.</w:t>
      </w:r>
      <w:r>
        <w:rPr>
          <w:w w:val="105"/>
          <w:vertAlign w:val="superscript"/>
        </w:rPr>
        <w:t>4</w:t>
      </w:r>
      <w:r>
        <w:rPr>
          <w:w w:val="105"/>
        </w:rPr>
        <w:t xml:space="preserve"> Measuring the </w:t>
      </w:r>
      <w:r w:rsidRPr="00DB11E7">
        <w:rPr>
          <w:w w:val="105"/>
          <w:highlight w:val="yellow"/>
          <w:rPrChange w:id="6" w:author="irena7521 irena7521" w:date="2020-12-16T22:13:00Z">
            <w:rPr>
              <w:w w:val="105"/>
            </w:rPr>
          </w:rPrChange>
        </w:rPr>
        <w:t>interaction of gas with a material</w:t>
      </w:r>
      <w:r>
        <w:rPr>
          <w:w w:val="105"/>
        </w:rPr>
        <w:t xml:space="preserve"> is crucial to understanding and comparing different porous materials. The quantity of </w:t>
      </w:r>
      <w:del w:id="7" w:author="irena7521 irena7521" w:date="2020-12-16T22:14:00Z">
        <w:r w:rsidDel="00DB11E7">
          <w:rPr>
            <w:w w:val="105"/>
          </w:rPr>
          <w:delText>gas adsorbed</w:delText>
        </w:r>
      </w:del>
      <w:ins w:id="8" w:author="irena7521 irena7521" w:date="2020-12-16T22:14:00Z">
        <w:r w:rsidR="00DB11E7">
          <w:rPr>
            <w:w w:val="105"/>
          </w:rPr>
          <w:t>adsorbates</w:t>
        </w:r>
      </w:ins>
      <w:r>
        <w:rPr>
          <w:w w:val="105"/>
        </w:rPr>
        <w:t xml:space="preserve"> is measur</w:t>
      </w:r>
      <w:r>
        <w:rPr>
          <w:w w:val="105"/>
        </w:rPr>
        <w:t xml:space="preserve">ed in </w:t>
      </w:r>
      <w:r>
        <w:rPr>
          <w:spacing w:val="-3"/>
          <w:w w:val="105"/>
        </w:rPr>
        <w:t xml:space="preserve">any convenient </w:t>
      </w:r>
      <w:r>
        <w:rPr>
          <w:w w:val="105"/>
        </w:rPr>
        <w:t xml:space="preserve">units, but for the presentation of the data, the International Union of Pure and Applied Chemistry </w:t>
      </w:r>
      <w:r>
        <w:rPr>
          <w:spacing w:val="-4"/>
          <w:w w:val="105"/>
        </w:rPr>
        <w:t xml:space="preserve">(IUPAC) </w:t>
      </w:r>
      <w:r>
        <w:rPr>
          <w:w w:val="105"/>
        </w:rPr>
        <w:t xml:space="preserve">has recommended that the amount adsorbed should </w:t>
      </w:r>
      <w:r>
        <w:rPr>
          <w:spacing w:val="3"/>
          <w:w w:val="105"/>
        </w:rPr>
        <w:t xml:space="preserve">be </w:t>
      </w:r>
      <w:r>
        <w:rPr>
          <w:w w:val="105"/>
        </w:rPr>
        <w:t>expressed in moles</w:t>
      </w:r>
      <w:r>
        <w:rPr>
          <w:w w:val="105"/>
        </w:rPr>
        <w:t xml:space="preserve"> per gram of outgassed adsorbent.</w:t>
      </w:r>
      <w:r>
        <w:rPr>
          <w:w w:val="105"/>
          <w:vertAlign w:val="superscript"/>
        </w:rPr>
        <w:t>5</w:t>
      </w:r>
      <w:r>
        <w:rPr>
          <w:w w:val="105"/>
        </w:rPr>
        <w:t xml:space="preserve"> </w:t>
      </w:r>
      <w:r>
        <w:rPr>
          <w:spacing w:val="-10"/>
          <w:w w:val="105"/>
        </w:rPr>
        <w:t xml:space="preserve">To </w:t>
      </w:r>
      <w:r>
        <w:rPr>
          <w:w w:val="105"/>
        </w:rPr>
        <w:t>facilitate the compar</w:t>
      </w:r>
      <w:r>
        <w:rPr>
          <w:w w:val="105"/>
        </w:rPr>
        <w:t xml:space="preserve">ison of adsorption data, the </w:t>
      </w:r>
      <w:r>
        <w:rPr>
          <w:spacing w:val="-6"/>
          <w:w w:val="105"/>
        </w:rPr>
        <w:t xml:space="preserve">IUPAC </w:t>
      </w:r>
      <w:r>
        <w:rPr>
          <w:w w:val="105"/>
        </w:rPr>
        <w:t>also rec</w:t>
      </w:r>
      <w:del w:id="9" w:author="irena7521 irena7521" w:date="2020-12-16T22:15:00Z">
        <w:r w:rsidDel="00DB11E7">
          <w:rPr>
            <w:w w:val="105"/>
          </w:rPr>
          <w:delText>-</w:delText>
        </w:r>
        <w:r w:rsidDel="00DB11E7">
          <w:rPr>
            <w:w w:val="105"/>
          </w:rPr>
          <w:delText xml:space="preserve"> </w:delText>
        </w:r>
      </w:del>
      <w:r>
        <w:rPr>
          <w:w w:val="105"/>
        </w:rPr>
        <w:t xml:space="preserve">ommended that adsorption isotherms are displayed in a graphical form with the amount adsorbed (preferably presented using mol </w:t>
      </w:r>
      <w:r>
        <w:rPr>
          <w:spacing w:val="2"/>
          <w:w w:val="105"/>
        </w:rPr>
        <w:t>g</w:t>
      </w:r>
      <w:r>
        <w:rPr>
          <w:rFonts w:ascii="Arial" w:hAnsi="Arial"/>
          <w:i/>
          <w:spacing w:val="2"/>
          <w:w w:val="105"/>
          <w:vertAlign w:val="superscript"/>
        </w:rPr>
        <w:t>−</w:t>
      </w:r>
      <w:r w:rsidRPr="00DB11E7">
        <w:rPr>
          <w:spacing w:val="2"/>
          <w:w w:val="105"/>
          <w:vertAlign w:val="superscript"/>
          <w:rPrChange w:id="10" w:author="irena7521 irena7521" w:date="2020-12-16T22:15:00Z">
            <w:rPr>
              <w:spacing w:val="2"/>
              <w:w w:val="105"/>
            </w:rPr>
          </w:rPrChange>
        </w:rPr>
        <w:t>1</w:t>
      </w:r>
      <w:r>
        <w:rPr>
          <w:spacing w:val="2"/>
          <w:w w:val="105"/>
        </w:rPr>
        <w:t xml:space="preserve"> </w:t>
      </w:r>
      <w:r>
        <w:rPr>
          <w:w w:val="105"/>
        </w:rPr>
        <w:t>plotted against the equilibrium relative pres</w:t>
      </w:r>
      <w:del w:id="11" w:author="irena7521 irena7521" w:date="2020-12-16T22:15:00Z">
        <w:r w:rsidDel="00DB11E7">
          <w:rPr>
            <w:w w:val="105"/>
          </w:rPr>
          <w:delText>-</w:delText>
        </w:r>
        <w:r w:rsidDel="00DB11E7">
          <w:rPr>
            <w:w w:val="105"/>
          </w:rPr>
          <w:delText xml:space="preserve"> </w:delText>
        </w:r>
      </w:del>
      <w:r>
        <w:rPr>
          <w:w w:val="105"/>
        </w:rPr>
        <w:t>sure (</w:t>
      </w:r>
      <w:r>
        <w:rPr>
          <w:rFonts w:ascii="Arial" w:hAnsi="Arial"/>
          <w:i/>
          <w:w w:val="105"/>
        </w:rPr>
        <w:t>p/p</w:t>
      </w:r>
      <w:r>
        <w:rPr>
          <w:w w:val="105"/>
          <w:vertAlign w:val="subscript"/>
        </w:rPr>
        <w:t>0</w:t>
      </w:r>
      <w:r>
        <w:rPr>
          <w:w w:val="105"/>
        </w:rPr>
        <w:t xml:space="preserve">), where </w:t>
      </w:r>
      <w:r>
        <w:rPr>
          <w:rFonts w:ascii="Arial" w:hAnsi="Arial"/>
          <w:i/>
          <w:w w:val="105"/>
        </w:rPr>
        <w:t>p</w:t>
      </w:r>
      <w:r>
        <w:rPr>
          <w:w w:val="105"/>
          <w:vertAlign w:val="subscript"/>
        </w:rPr>
        <w:t>0</w:t>
      </w:r>
      <w:r>
        <w:rPr>
          <w:w w:val="105"/>
        </w:rPr>
        <w:t xml:space="preserve"> is the satur</w:t>
      </w:r>
      <w:r>
        <w:rPr>
          <w:w w:val="105"/>
        </w:rPr>
        <w:t>ation pressure of the pure adsorptive at the experiment temperature,  or when the temperature is above the critical temperature of the adsorbing   gas, against absolute</w:t>
      </w:r>
      <w:r>
        <w:rPr>
          <w:spacing w:val="45"/>
          <w:w w:val="105"/>
        </w:rPr>
        <w:t xml:space="preserve"> </w:t>
      </w:r>
      <w:r>
        <w:rPr>
          <w:w w:val="105"/>
        </w:rPr>
        <w:t>pressure.</w:t>
      </w:r>
    </w:p>
    <w:p w14:paraId="0997C8E9" w14:textId="77777777" w:rsidR="00893304" w:rsidRDefault="00ED165B">
      <w:pPr>
        <w:pStyle w:val="Textkrper"/>
        <w:spacing w:before="8" w:line="415" w:lineRule="auto"/>
        <w:ind w:left="119" w:right="718" w:firstLine="351"/>
        <w:jc w:val="both"/>
      </w:pPr>
      <w:r>
        <w:rPr>
          <w:w w:val="105"/>
        </w:rPr>
        <w:t xml:space="preserve">Rapid advances in computer simulations, coupled with the expansion of fruitful local, national and international networks, </w:t>
      </w:r>
      <w:r>
        <w:rPr>
          <w:spacing w:val="-4"/>
          <w:w w:val="105"/>
        </w:rPr>
        <w:t xml:space="preserve">have </w:t>
      </w:r>
      <w:r>
        <w:rPr>
          <w:w w:val="105"/>
        </w:rPr>
        <w:t xml:space="preserve">fueled the need for a standardization of adsorption data beyond the current </w:t>
      </w:r>
      <w:r>
        <w:rPr>
          <w:spacing w:val="-6"/>
          <w:w w:val="105"/>
        </w:rPr>
        <w:t xml:space="preserve">IUPAC </w:t>
      </w:r>
      <w:r>
        <w:rPr>
          <w:w w:val="105"/>
        </w:rPr>
        <w:t>recommendations.</w:t>
      </w:r>
      <w:r>
        <w:rPr>
          <w:spacing w:val="59"/>
          <w:w w:val="105"/>
        </w:rPr>
        <w:t xml:space="preserve"> </w:t>
      </w:r>
      <w:r>
        <w:rPr>
          <w:w w:val="105"/>
        </w:rPr>
        <w:t xml:space="preserve">The </w:t>
      </w:r>
      <w:r>
        <w:rPr>
          <w:spacing w:val="-3"/>
          <w:w w:val="105"/>
        </w:rPr>
        <w:t xml:space="preserve">variety </w:t>
      </w:r>
      <w:r>
        <w:rPr>
          <w:w w:val="105"/>
        </w:rPr>
        <w:t>and relative infl</w:t>
      </w:r>
      <w:r>
        <w:rPr>
          <w:w w:val="105"/>
        </w:rPr>
        <w:t>exibility of</w:t>
      </w:r>
    </w:p>
    <w:p w14:paraId="1F0343CD" w14:textId="77777777" w:rsidR="00893304" w:rsidRDefault="00893304">
      <w:pPr>
        <w:spacing w:line="415" w:lineRule="auto"/>
        <w:jc w:val="both"/>
        <w:sectPr w:rsidR="00893304">
          <w:pgSz w:w="12240" w:h="15840"/>
          <w:pgMar w:top="1340" w:right="720" w:bottom="1020" w:left="1320" w:header="0" w:footer="822" w:gutter="0"/>
          <w:cols w:space="720"/>
        </w:sectPr>
      </w:pPr>
    </w:p>
    <w:p w14:paraId="5B4CC8F1" w14:textId="77777777" w:rsidR="00893304" w:rsidRDefault="00ED165B">
      <w:pPr>
        <w:pStyle w:val="Textkrper"/>
        <w:spacing w:before="35" w:line="415" w:lineRule="auto"/>
        <w:ind w:left="120" w:right="717"/>
        <w:jc w:val="both"/>
      </w:pPr>
      <w:r>
        <w:rPr>
          <w:w w:val="105"/>
        </w:rPr>
        <w:lastRenderedPageBreak/>
        <w:t>existing adsorption data formats and conventional graphical reporting inhibits the effective use of reported data. A general, flexible, rapidly extensible and universal file format</w:t>
      </w:r>
      <w:r>
        <w:rPr>
          <w:spacing w:val="-34"/>
          <w:w w:val="105"/>
        </w:rPr>
        <w:t xml:space="preserve"> </w:t>
      </w:r>
      <w:r>
        <w:rPr>
          <w:w w:val="105"/>
        </w:rPr>
        <w:t xml:space="preserve">protocol following the guidelines presented </w:t>
      </w:r>
      <w:r>
        <w:rPr>
          <w:spacing w:val="-4"/>
          <w:w w:val="105"/>
        </w:rPr>
        <w:t xml:space="preserve">by </w:t>
      </w:r>
      <w:r>
        <w:rPr>
          <w:w w:val="105"/>
        </w:rPr>
        <w:t>Wilkinson et al. is essential to further accelerate the development of porous materials</w:t>
      </w:r>
      <w:ins w:id="12" w:author="irena7521 irena7521" w:date="2020-12-16T22:16:00Z">
        <w:r w:rsidR="00DB11E7">
          <w:rPr>
            <w:w w:val="105"/>
          </w:rPr>
          <w:t xml:space="preserve"> and related applications</w:t>
        </w:r>
      </w:ins>
      <w:r>
        <w:rPr>
          <w:w w:val="105"/>
        </w:rPr>
        <w:t xml:space="preserve">. As with other standard formats, this must </w:t>
      </w:r>
      <w:r>
        <w:rPr>
          <w:spacing w:val="3"/>
          <w:w w:val="105"/>
        </w:rPr>
        <w:t xml:space="preserve">be </w:t>
      </w:r>
      <w:r>
        <w:rPr>
          <w:w w:val="105"/>
        </w:rPr>
        <w:t>machine- independent and portable so that accessibility to data items is independent of their point      of origin. It mus</w:t>
      </w:r>
      <w:r>
        <w:rPr>
          <w:w w:val="105"/>
        </w:rPr>
        <w:t xml:space="preserve">t also allow new data items to </w:t>
      </w:r>
      <w:r>
        <w:rPr>
          <w:spacing w:val="3"/>
          <w:w w:val="105"/>
        </w:rPr>
        <w:t xml:space="preserve">be </w:t>
      </w:r>
      <w:r>
        <w:rPr>
          <w:w w:val="105"/>
        </w:rPr>
        <w:t>incorporated without the need to modify existing files to enable an evolving</w:t>
      </w:r>
      <w:r>
        <w:rPr>
          <w:spacing w:val="20"/>
          <w:w w:val="105"/>
        </w:rPr>
        <w:t xml:space="preserve"> </w:t>
      </w:r>
      <w:r>
        <w:rPr>
          <w:w w:val="105"/>
        </w:rPr>
        <w:t>format.</w:t>
      </w:r>
    </w:p>
    <w:p w14:paraId="2BC5AB9B" w14:textId="77777777" w:rsidR="00893304" w:rsidRDefault="00ED165B">
      <w:pPr>
        <w:pStyle w:val="Textkrper"/>
        <w:spacing w:before="5" w:line="415" w:lineRule="auto"/>
        <w:ind w:left="120" w:right="717" w:firstLine="351"/>
        <w:jc w:val="both"/>
      </w:pPr>
      <w:r>
        <w:rPr>
          <w:w w:val="105"/>
        </w:rPr>
        <w:t xml:space="preserve">In this submission </w:t>
      </w:r>
      <w:r>
        <w:rPr>
          <w:spacing w:val="-4"/>
          <w:w w:val="105"/>
        </w:rPr>
        <w:t xml:space="preserve">we </w:t>
      </w:r>
      <w:r>
        <w:rPr>
          <w:w w:val="105"/>
        </w:rPr>
        <w:t>outline our proposal for a new standard adsorption information file (AIF) and the clear advantages of this format c</w:t>
      </w:r>
      <w:r>
        <w:rPr>
          <w:w w:val="105"/>
        </w:rPr>
        <w:t>ompared to the currently accepted graphical deposition method. The AIF is free-format archive file that is readily human and machine readable, both simple to edit using a basic text editor or parse using computer programs. This represents the first flexibl</w:t>
      </w:r>
      <w:r>
        <w:rPr>
          <w:w w:val="105"/>
        </w:rPr>
        <w:t>e, general and easily extended format for representing the results of adsorption experiments and the first steps towards standardizing a format for archiving adsorption</w:t>
      </w:r>
      <w:r>
        <w:rPr>
          <w:spacing w:val="30"/>
          <w:w w:val="105"/>
        </w:rPr>
        <w:t xml:space="preserve"> </w:t>
      </w:r>
      <w:r>
        <w:rPr>
          <w:w w:val="105"/>
        </w:rPr>
        <w:t>data.</w:t>
      </w:r>
    </w:p>
    <w:p w14:paraId="59551BEB" w14:textId="77777777" w:rsidR="00893304" w:rsidRDefault="00893304">
      <w:pPr>
        <w:pStyle w:val="Textkrper"/>
      </w:pPr>
    </w:p>
    <w:p w14:paraId="311CF292" w14:textId="77777777" w:rsidR="00893304" w:rsidRDefault="00893304">
      <w:pPr>
        <w:pStyle w:val="Textkrper"/>
        <w:spacing w:before="1"/>
        <w:rPr>
          <w:sz w:val="21"/>
        </w:rPr>
      </w:pPr>
    </w:p>
    <w:p w14:paraId="3E92899B" w14:textId="77777777" w:rsidR="00893304" w:rsidRDefault="00ED165B">
      <w:pPr>
        <w:pStyle w:val="berschrift1"/>
        <w:spacing w:before="1"/>
        <w:jc w:val="both"/>
      </w:pPr>
      <w:r>
        <w:rPr>
          <w:w w:val="115"/>
        </w:rPr>
        <w:t>AIF structure and</w:t>
      </w:r>
      <w:r>
        <w:rPr>
          <w:spacing w:val="94"/>
          <w:w w:val="115"/>
        </w:rPr>
        <w:t xml:space="preserve"> </w:t>
      </w:r>
      <w:r>
        <w:rPr>
          <w:w w:val="115"/>
        </w:rPr>
        <w:t>syntax</w:t>
      </w:r>
    </w:p>
    <w:p w14:paraId="16B5CC7D" w14:textId="77777777" w:rsidR="00893304" w:rsidRDefault="00893304">
      <w:pPr>
        <w:pStyle w:val="Textkrper"/>
        <w:spacing w:before="3"/>
        <w:rPr>
          <w:b/>
          <w:sz w:val="36"/>
        </w:rPr>
      </w:pPr>
    </w:p>
    <w:p w14:paraId="57728E55" w14:textId="77777777" w:rsidR="00893304" w:rsidRDefault="00ED165B">
      <w:pPr>
        <w:pStyle w:val="Textkrper"/>
        <w:spacing w:line="415" w:lineRule="auto"/>
        <w:ind w:left="120" w:right="717"/>
        <w:jc w:val="both"/>
      </w:pPr>
      <w:r>
        <w:rPr>
          <w:w w:val="105"/>
        </w:rPr>
        <w:t>The information contained within an AIF is arranged i</w:t>
      </w:r>
      <w:r>
        <w:rPr>
          <w:w w:val="105"/>
        </w:rPr>
        <w:t xml:space="preserve">n a strict structural arrangement. Alternative data storage structures were considered, during the development the AIF, such as the comma-separated-value (CSV) file. The </w:t>
      </w:r>
      <w:r>
        <w:rPr>
          <w:spacing w:val="-7"/>
          <w:w w:val="105"/>
        </w:rPr>
        <w:t xml:space="preserve">key, </w:t>
      </w:r>
      <w:r>
        <w:rPr>
          <w:spacing w:val="-3"/>
          <w:w w:val="105"/>
        </w:rPr>
        <w:t xml:space="preserve">however, </w:t>
      </w:r>
      <w:r>
        <w:rPr>
          <w:w w:val="105"/>
        </w:rPr>
        <w:t>is that a universal data format must also include a well-structured reco</w:t>
      </w:r>
      <w:r>
        <w:rPr>
          <w:w w:val="105"/>
        </w:rPr>
        <w:t xml:space="preserve">rd of metadata associated with the adsorption exper- iment. Without the metadata of, containing at the very least, what gas or temperature </w:t>
      </w:r>
      <w:r>
        <w:rPr>
          <w:spacing w:val="-3"/>
          <w:w w:val="105"/>
        </w:rPr>
        <w:t xml:space="preserve">was </w:t>
      </w:r>
      <w:r>
        <w:rPr>
          <w:w w:val="105"/>
        </w:rPr>
        <w:t>used during the experiment the resulting adsorption data is meaningless. Metadata is also important in the develo</w:t>
      </w:r>
      <w:r>
        <w:rPr>
          <w:w w:val="105"/>
        </w:rPr>
        <w:t xml:space="preserve">pment of databases. This is crucial to identify identical or related data, understand the evolution of databases </w:t>
      </w:r>
      <w:r>
        <w:rPr>
          <w:spacing w:val="-4"/>
          <w:w w:val="105"/>
        </w:rPr>
        <w:t xml:space="preserve">over  </w:t>
      </w:r>
      <w:r>
        <w:rPr>
          <w:w w:val="105"/>
        </w:rPr>
        <w:t xml:space="preserve">time,  and also permit further examina-  tion for specific data items. As a result the </w:t>
      </w:r>
      <w:r>
        <w:rPr>
          <w:spacing w:val="-5"/>
          <w:w w:val="105"/>
        </w:rPr>
        <w:t xml:space="preserve">STAR </w:t>
      </w:r>
      <w:r>
        <w:rPr>
          <w:w w:val="105"/>
        </w:rPr>
        <w:t xml:space="preserve">data structure </w:t>
      </w:r>
      <w:r>
        <w:rPr>
          <w:spacing w:val="-3"/>
          <w:w w:val="105"/>
        </w:rPr>
        <w:t xml:space="preserve">was </w:t>
      </w:r>
      <w:r>
        <w:rPr>
          <w:spacing w:val="2"/>
          <w:w w:val="105"/>
        </w:rPr>
        <w:t>adopted,</w:t>
      </w:r>
      <w:r>
        <w:rPr>
          <w:spacing w:val="2"/>
          <w:w w:val="105"/>
          <w:vertAlign w:val="superscript"/>
        </w:rPr>
        <w:t>6</w:t>
      </w:r>
      <w:r>
        <w:rPr>
          <w:spacing w:val="2"/>
          <w:w w:val="105"/>
        </w:rPr>
        <w:t xml:space="preserve"> </w:t>
      </w:r>
      <w:r>
        <w:rPr>
          <w:w w:val="105"/>
        </w:rPr>
        <w:t>which is famousl</w:t>
      </w:r>
      <w:r>
        <w:rPr>
          <w:w w:val="105"/>
        </w:rPr>
        <w:t>y used in the crystallographic information file (CIF) and biological nuclear</w:t>
      </w:r>
      <w:r>
        <w:rPr>
          <w:spacing w:val="1"/>
          <w:w w:val="105"/>
        </w:rPr>
        <w:t xml:space="preserve"> </w:t>
      </w:r>
      <w:r>
        <w:rPr>
          <w:w w:val="105"/>
        </w:rPr>
        <w:t>magnetic</w:t>
      </w:r>
    </w:p>
    <w:p w14:paraId="60CB3230" w14:textId="77777777" w:rsidR="00893304" w:rsidRDefault="00893304">
      <w:pPr>
        <w:spacing w:line="415" w:lineRule="auto"/>
        <w:jc w:val="both"/>
        <w:sectPr w:rsidR="00893304">
          <w:pgSz w:w="12240" w:h="15840"/>
          <w:pgMar w:top="1420" w:right="720" w:bottom="1020" w:left="1320" w:header="0" w:footer="822" w:gutter="0"/>
          <w:cols w:space="720"/>
        </w:sectPr>
      </w:pPr>
    </w:p>
    <w:p w14:paraId="6E513713" w14:textId="77777777" w:rsidR="00893304" w:rsidRDefault="00ED165B">
      <w:pPr>
        <w:pStyle w:val="Textkrper"/>
        <w:spacing w:before="55" w:line="415" w:lineRule="auto"/>
        <w:ind w:left="120" w:right="716"/>
        <w:jc w:val="both"/>
      </w:pPr>
      <w:r>
        <w:rPr>
          <w:w w:val="105"/>
        </w:rPr>
        <w:lastRenderedPageBreak/>
        <w:t>resonance experiments (NMR-STAR).</w:t>
      </w:r>
      <w:r>
        <w:rPr>
          <w:w w:val="105"/>
          <w:vertAlign w:val="superscript"/>
        </w:rPr>
        <w:t>7,8</w:t>
      </w:r>
      <w:r>
        <w:rPr>
          <w:w w:val="105"/>
        </w:rPr>
        <w:t xml:space="preserve"> An important property of the </w:t>
      </w:r>
      <w:r>
        <w:rPr>
          <w:spacing w:val="-5"/>
          <w:w w:val="105"/>
        </w:rPr>
        <w:t xml:space="preserve">STAR </w:t>
      </w:r>
      <w:r>
        <w:rPr>
          <w:w w:val="105"/>
        </w:rPr>
        <w:t xml:space="preserve">format is that its syntax is defined </w:t>
      </w:r>
      <w:r>
        <w:rPr>
          <w:spacing w:val="-4"/>
          <w:w w:val="105"/>
        </w:rPr>
        <w:t xml:space="preserve">by </w:t>
      </w:r>
      <w:r>
        <w:rPr>
          <w:w w:val="105"/>
        </w:rPr>
        <w:t xml:space="preserve">a few simple rules using an object/relational model. The data stored in a </w:t>
      </w:r>
      <w:r>
        <w:rPr>
          <w:spacing w:val="-5"/>
          <w:w w:val="105"/>
        </w:rPr>
        <w:t xml:space="preserve">STAR </w:t>
      </w:r>
      <w:r>
        <w:rPr>
          <w:w w:val="105"/>
        </w:rPr>
        <w:t xml:space="preserve">file is self-descriptive as the underpinning data structure consists of tag-value pairs or data item. This data item is the combination a data </w:t>
      </w:r>
      <w:r>
        <w:rPr>
          <w:spacing w:val="-3"/>
          <w:w w:val="105"/>
        </w:rPr>
        <w:t xml:space="preserve">value </w:t>
      </w:r>
      <w:r>
        <w:rPr>
          <w:w w:val="105"/>
        </w:rPr>
        <w:t>with the data name, an ident</w:t>
      </w:r>
      <w:r>
        <w:rPr>
          <w:w w:val="105"/>
        </w:rPr>
        <w:t>ifying unique tag. This approach is flexible and able to represent</w:t>
      </w:r>
      <w:del w:id="13" w:author="irena7521 irena7521" w:date="2020-12-16T22:20:00Z">
        <w:r w:rsidDel="00456B4E">
          <w:rPr>
            <w:w w:val="105"/>
          </w:rPr>
          <w:delText>.</w:delText>
        </w:r>
      </w:del>
      <w:r>
        <w:rPr>
          <w:w w:val="105"/>
        </w:rPr>
        <w:t xml:space="preserve"> nested and repetitive data, which are particularly important for the collection of pressure and adsorbed amount that comprise an adsorption isotherm</w:t>
      </w:r>
      <w:r>
        <w:rPr>
          <w:spacing w:val="16"/>
          <w:w w:val="105"/>
        </w:rPr>
        <w:t xml:space="preserve"> </w:t>
      </w:r>
      <w:r>
        <w:rPr>
          <w:w w:val="105"/>
        </w:rPr>
        <w:t>experiment.</w:t>
      </w:r>
    </w:p>
    <w:p w14:paraId="3CBAB35D" w14:textId="77777777" w:rsidR="00893304" w:rsidRDefault="00ED165B">
      <w:pPr>
        <w:pStyle w:val="Textkrper"/>
        <w:spacing w:before="5" w:line="415" w:lineRule="auto"/>
        <w:ind w:left="120" w:right="718" w:firstLine="351"/>
        <w:jc w:val="both"/>
      </w:pPr>
      <w:r>
        <w:rPr>
          <w:w w:val="105"/>
        </w:rPr>
        <w:t>The data structure of an AI</w:t>
      </w:r>
      <w:r>
        <w:rPr>
          <w:w w:val="105"/>
        </w:rPr>
        <w:t xml:space="preserve">F is comprised of comment lines and data blocks, which con- tains the required metadata and quantities related to the adsorption experiment, separated  for adsorption and desorption (Figure 1). Files can contain </w:t>
      </w:r>
      <w:r>
        <w:rPr>
          <w:spacing w:val="-3"/>
          <w:w w:val="105"/>
        </w:rPr>
        <w:t xml:space="preserve">any </w:t>
      </w:r>
      <w:r>
        <w:rPr>
          <w:w w:val="105"/>
        </w:rPr>
        <w:t>number of data blocks to represent</w:t>
      </w:r>
      <w:r>
        <w:rPr>
          <w:spacing w:val="21"/>
          <w:w w:val="105"/>
        </w:rPr>
        <w:t xml:space="preserve"> </w:t>
      </w:r>
      <w:r>
        <w:rPr>
          <w:w w:val="105"/>
        </w:rPr>
        <w:t>multi</w:t>
      </w:r>
      <w:r>
        <w:rPr>
          <w:w w:val="105"/>
        </w:rPr>
        <w:t>ple</w:t>
      </w:r>
      <w:r>
        <w:rPr>
          <w:spacing w:val="22"/>
          <w:w w:val="105"/>
        </w:rPr>
        <w:t xml:space="preserve"> </w:t>
      </w:r>
      <w:r>
        <w:rPr>
          <w:w w:val="105"/>
        </w:rPr>
        <w:t>experiments.</w:t>
      </w:r>
      <w:r>
        <w:rPr>
          <w:spacing w:val="56"/>
          <w:w w:val="105"/>
        </w:rPr>
        <w:t xml:space="preserve"> </w:t>
      </w:r>
      <w:r>
        <w:rPr>
          <w:spacing w:val="-4"/>
          <w:w w:val="105"/>
        </w:rPr>
        <w:t>Fundamentally,</w:t>
      </w:r>
      <w:r>
        <w:rPr>
          <w:spacing w:val="23"/>
          <w:w w:val="105"/>
        </w:rPr>
        <w:t xml:space="preserve"> </w:t>
      </w:r>
      <w:r>
        <w:rPr>
          <w:w w:val="105"/>
        </w:rPr>
        <w:t>a</w:t>
      </w:r>
      <w:r>
        <w:rPr>
          <w:spacing w:val="21"/>
          <w:w w:val="105"/>
        </w:rPr>
        <w:t xml:space="preserve"> </w:t>
      </w:r>
      <w:r>
        <w:rPr>
          <w:w w:val="105"/>
        </w:rPr>
        <w:t>data</w:t>
      </w:r>
      <w:r>
        <w:rPr>
          <w:spacing w:val="22"/>
          <w:w w:val="105"/>
        </w:rPr>
        <w:t xml:space="preserve"> </w:t>
      </w:r>
      <w:r>
        <w:rPr>
          <w:w w:val="105"/>
        </w:rPr>
        <w:t>block</w:t>
      </w:r>
      <w:r>
        <w:rPr>
          <w:spacing w:val="22"/>
          <w:w w:val="105"/>
        </w:rPr>
        <w:t xml:space="preserve"> </w:t>
      </w:r>
      <w:r>
        <w:rPr>
          <w:w w:val="105"/>
        </w:rPr>
        <w:t>is</w:t>
      </w:r>
      <w:r>
        <w:rPr>
          <w:spacing w:val="21"/>
          <w:w w:val="105"/>
        </w:rPr>
        <w:t xml:space="preserve"> </w:t>
      </w:r>
      <w:r>
        <w:rPr>
          <w:w w:val="105"/>
        </w:rPr>
        <w:t>a</w:t>
      </w:r>
      <w:r>
        <w:rPr>
          <w:spacing w:val="22"/>
          <w:w w:val="105"/>
        </w:rPr>
        <w:t xml:space="preserve"> </w:t>
      </w:r>
      <w:r>
        <w:rPr>
          <w:w w:val="105"/>
        </w:rPr>
        <w:t>data</w:t>
      </w:r>
      <w:r>
        <w:rPr>
          <w:spacing w:val="21"/>
          <w:w w:val="105"/>
        </w:rPr>
        <w:t xml:space="preserve"> </w:t>
      </w:r>
      <w:r>
        <w:rPr>
          <w:w w:val="105"/>
        </w:rPr>
        <w:t>cell</w:t>
      </w:r>
      <w:r>
        <w:rPr>
          <w:spacing w:val="22"/>
          <w:w w:val="105"/>
        </w:rPr>
        <w:t xml:space="preserve"> </w:t>
      </w:r>
      <w:r>
        <w:rPr>
          <w:w w:val="105"/>
        </w:rPr>
        <w:t>containing</w:t>
      </w:r>
      <w:r>
        <w:rPr>
          <w:spacing w:val="22"/>
          <w:w w:val="105"/>
        </w:rPr>
        <w:t xml:space="preserve"> </w:t>
      </w:r>
      <w:r>
        <w:rPr>
          <w:w w:val="105"/>
        </w:rPr>
        <w:t>a</w:t>
      </w:r>
      <w:r>
        <w:rPr>
          <w:spacing w:val="21"/>
          <w:w w:val="105"/>
        </w:rPr>
        <w:t xml:space="preserve"> </w:t>
      </w:r>
      <w:r>
        <w:rPr>
          <w:w w:val="105"/>
        </w:rPr>
        <w:t>se-</w:t>
      </w:r>
    </w:p>
    <w:p w14:paraId="617FBA25" w14:textId="77777777" w:rsidR="00893304" w:rsidRDefault="00560BFF">
      <w:pPr>
        <w:pStyle w:val="Textkrper"/>
        <w:spacing w:line="328" w:lineRule="exact"/>
        <w:ind w:left="120"/>
        <w:jc w:val="both"/>
      </w:pPr>
      <w:r>
        <w:rPr>
          <w:noProof/>
          <w:lang w:val="en-GB" w:eastAsia="en-GB"/>
        </w:rPr>
        <mc:AlternateContent>
          <mc:Choice Requires="wps">
            <w:drawing>
              <wp:anchor distT="0" distB="0" distL="114300" distR="114300" simplePos="0" relativeHeight="487467520" behindDoc="1" locked="0" layoutInCell="1" allowOverlap="1" wp14:anchorId="75E80DF2" wp14:editId="626BFA6B">
                <wp:simplePos x="0" y="0"/>
                <wp:positionH relativeFrom="page">
                  <wp:posOffset>6206490</wp:posOffset>
                </wp:positionH>
                <wp:positionV relativeFrom="paragraph">
                  <wp:posOffset>141605</wp:posOffset>
                </wp:positionV>
                <wp:extent cx="46990" cy="0"/>
                <wp:effectExtent l="0" t="0" r="0" b="0"/>
                <wp:wrapNone/>
                <wp:docPr id="5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92EA8" id="Line 52" o:spid="_x0000_s1026" style="position:absolute;z-index:-1584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8.7pt,11.15pt" to="492.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DYHHAIAAEE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" strokeweight=".14042mm">
                <w10:wrap anchorx="page"/>
              </v:line>
            </w:pict>
          </mc:Fallback>
        </mc:AlternateContent>
      </w:r>
      <w:r w:rsidR="00ED165B">
        <w:rPr>
          <w:w w:val="105"/>
        </w:rPr>
        <w:t>quence</w:t>
      </w:r>
      <w:r w:rsidR="00ED165B">
        <w:rPr>
          <w:spacing w:val="-10"/>
          <w:w w:val="105"/>
        </w:rPr>
        <w:t xml:space="preserve"> </w:t>
      </w:r>
      <w:r w:rsidR="00ED165B">
        <w:rPr>
          <w:w w:val="105"/>
        </w:rPr>
        <w:t>of</w:t>
      </w:r>
      <w:r w:rsidR="00ED165B">
        <w:rPr>
          <w:spacing w:val="-9"/>
          <w:w w:val="105"/>
        </w:rPr>
        <w:t xml:space="preserve"> </w:t>
      </w:r>
      <w:r w:rsidR="00ED165B">
        <w:rPr>
          <w:w w:val="105"/>
        </w:rPr>
        <w:t>data</w:t>
      </w:r>
      <w:r w:rsidR="00ED165B">
        <w:rPr>
          <w:spacing w:val="-8"/>
          <w:w w:val="105"/>
        </w:rPr>
        <w:t xml:space="preserve"> </w:t>
      </w:r>
      <w:r w:rsidR="00ED165B">
        <w:rPr>
          <w:w w:val="105"/>
        </w:rPr>
        <w:t>items,</w:t>
      </w:r>
      <w:r w:rsidR="00ED165B">
        <w:rPr>
          <w:spacing w:val="-7"/>
          <w:w w:val="105"/>
        </w:rPr>
        <w:t xml:space="preserve"> </w:t>
      </w:r>
      <w:r w:rsidR="00ED165B">
        <w:rPr>
          <w:w w:val="105"/>
        </w:rPr>
        <w:t>data</w:t>
      </w:r>
      <w:r w:rsidR="00ED165B">
        <w:rPr>
          <w:spacing w:val="-9"/>
          <w:w w:val="105"/>
        </w:rPr>
        <w:t xml:space="preserve"> </w:t>
      </w:r>
      <w:r w:rsidR="00ED165B">
        <w:rPr>
          <w:w w:val="105"/>
        </w:rPr>
        <w:t>loops.</w:t>
      </w:r>
      <w:r w:rsidR="00ED165B">
        <w:rPr>
          <w:spacing w:val="20"/>
          <w:w w:val="105"/>
        </w:rPr>
        <w:t xml:space="preserve"> </w:t>
      </w:r>
      <w:r w:rsidR="00ED165B">
        <w:rPr>
          <w:w w:val="105"/>
        </w:rPr>
        <w:t>It</w:t>
      </w:r>
      <w:r w:rsidR="00ED165B">
        <w:rPr>
          <w:spacing w:val="-9"/>
          <w:w w:val="105"/>
        </w:rPr>
        <w:t xml:space="preserve"> </w:t>
      </w:r>
      <w:r w:rsidR="00ED165B">
        <w:rPr>
          <w:w w:val="105"/>
        </w:rPr>
        <w:t>starts</w:t>
      </w:r>
      <w:r w:rsidR="00ED165B">
        <w:rPr>
          <w:spacing w:val="-9"/>
          <w:w w:val="105"/>
        </w:rPr>
        <w:t xml:space="preserve"> </w:t>
      </w:r>
      <w:r w:rsidR="00ED165B">
        <w:rPr>
          <w:w w:val="105"/>
        </w:rPr>
        <w:t>with</w:t>
      </w:r>
      <w:r w:rsidR="00ED165B">
        <w:rPr>
          <w:spacing w:val="-9"/>
          <w:w w:val="105"/>
        </w:rPr>
        <w:t xml:space="preserve"> </w:t>
      </w:r>
      <w:r w:rsidR="00ED165B">
        <w:rPr>
          <w:w w:val="105"/>
        </w:rPr>
        <w:t>a</w:t>
      </w:r>
      <w:r w:rsidR="00ED165B">
        <w:rPr>
          <w:spacing w:val="-9"/>
          <w:w w:val="105"/>
        </w:rPr>
        <w:t xml:space="preserve"> </w:t>
      </w:r>
      <w:r w:rsidR="00ED165B">
        <w:rPr>
          <w:w w:val="105"/>
        </w:rPr>
        <w:t>data</w:t>
      </w:r>
      <w:r w:rsidR="00ED165B">
        <w:rPr>
          <w:spacing w:val="-8"/>
          <w:w w:val="105"/>
        </w:rPr>
        <w:t xml:space="preserve"> </w:t>
      </w:r>
      <w:r w:rsidR="00ED165B">
        <w:rPr>
          <w:w w:val="105"/>
        </w:rPr>
        <w:t>block</w:t>
      </w:r>
      <w:r w:rsidR="00ED165B">
        <w:rPr>
          <w:spacing w:val="-9"/>
          <w:w w:val="105"/>
        </w:rPr>
        <w:t xml:space="preserve"> </w:t>
      </w:r>
      <w:r w:rsidR="00ED165B">
        <w:rPr>
          <w:w w:val="105"/>
        </w:rPr>
        <w:t>code</w:t>
      </w:r>
      <w:r w:rsidR="00ED165B">
        <w:rPr>
          <w:spacing w:val="-9"/>
          <w:w w:val="105"/>
        </w:rPr>
        <w:t xml:space="preserve"> </w:t>
      </w:r>
      <w:r w:rsidR="00ED165B">
        <w:rPr>
          <w:w w:val="105"/>
        </w:rPr>
        <w:t>statement</w:t>
      </w:r>
      <w:r w:rsidR="00ED165B">
        <w:rPr>
          <w:spacing w:val="-8"/>
          <w:w w:val="105"/>
        </w:rPr>
        <w:t xml:space="preserve"> </w:t>
      </w:r>
      <w:r w:rsidR="00ED165B">
        <w:rPr>
          <w:w w:val="105"/>
        </w:rPr>
        <w:t>(</w:t>
      </w:r>
      <w:r w:rsidR="00ED165B">
        <w:rPr>
          <w:rFonts w:ascii="Monaco"/>
          <w:w w:val="105"/>
        </w:rPr>
        <w:t>data</w:t>
      </w:r>
      <w:r w:rsidR="00ED165B">
        <w:rPr>
          <w:rFonts w:ascii="Monaco"/>
          <w:spacing w:val="-78"/>
          <w:w w:val="105"/>
        </w:rPr>
        <w:t xml:space="preserve"> </w:t>
      </w:r>
      <w:r w:rsidR="00ED165B">
        <w:rPr>
          <w:rFonts w:ascii="Monaco"/>
          <w:w w:val="105"/>
        </w:rPr>
        <w:t>example</w:t>
      </w:r>
      <w:r w:rsidR="00ED165B">
        <w:rPr>
          <w:w w:val="105"/>
        </w:rPr>
        <w:t>)</w:t>
      </w:r>
    </w:p>
    <w:p w14:paraId="7C150297" w14:textId="77777777" w:rsidR="00893304" w:rsidRDefault="00ED165B">
      <w:pPr>
        <w:pStyle w:val="Textkrper"/>
        <w:spacing w:before="153" w:line="415" w:lineRule="auto"/>
        <w:ind w:left="120" w:right="718"/>
        <w:jc w:val="both"/>
      </w:pPr>
      <w:r>
        <w:rPr>
          <w:w w:val="105"/>
        </w:rPr>
        <w:t xml:space="preserve">where a block code is a unique identifying code with in a file. A data block is closed </w:t>
      </w:r>
      <w:r>
        <w:rPr>
          <w:spacing w:val="-4"/>
          <w:w w:val="105"/>
        </w:rPr>
        <w:t xml:space="preserve">by </w:t>
      </w:r>
      <w:r>
        <w:rPr>
          <w:w w:val="105"/>
        </w:rPr>
        <w:t>another</w:t>
      </w:r>
      <w:r>
        <w:rPr>
          <w:spacing w:val="40"/>
          <w:w w:val="105"/>
        </w:rPr>
        <w:t xml:space="preserve"> </w:t>
      </w:r>
      <w:r>
        <w:rPr>
          <w:w w:val="105"/>
        </w:rPr>
        <w:t>either</w:t>
      </w:r>
      <w:r>
        <w:rPr>
          <w:spacing w:val="40"/>
          <w:w w:val="105"/>
        </w:rPr>
        <w:t xml:space="preserve"> </w:t>
      </w:r>
      <w:r>
        <w:rPr>
          <w:w w:val="105"/>
        </w:rPr>
        <w:t>another</w:t>
      </w:r>
      <w:r>
        <w:rPr>
          <w:spacing w:val="41"/>
          <w:w w:val="105"/>
        </w:rPr>
        <w:t xml:space="preserve"> </w:t>
      </w:r>
      <w:r>
        <w:rPr>
          <w:w w:val="105"/>
        </w:rPr>
        <w:t>data</w:t>
      </w:r>
      <w:r>
        <w:rPr>
          <w:spacing w:val="40"/>
          <w:w w:val="105"/>
        </w:rPr>
        <w:t xml:space="preserve"> </w:t>
      </w:r>
      <w:r>
        <w:rPr>
          <w:w w:val="105"/>
        </w:rPr>
        <w:t>block</w:t>
      </w:r>
      <w:r>
        <w:rPr>
          <w:spacing w:val="40"/>
          <w:w w:val="105"/>
        </w:rPr>
        <w:t xml:space="preserve"> </w:t>
      </w:r>
      <w:r>
        <w:rPr>
          <w:w w:val="105"/>
        </w:rPr>
        <w:t>code</w:t>
      </w:r>
      <w:r>
        <w:rPr>
          <w:spacing w:val="41"/>
          <w:w w:val="105"/>
        </w:rPr>
        <w:t xml:space="preserve"> </w:t>
      </w:r>
      <w:r>
        <w:rPr>
          <w:w w:val="105"/>
        </w:rPr>
        <w:t>statement</w:t>
      </w:r>
      <w:r>
        <w:rPr>
          <w:spacing w:val="40"/>
          <w:w w:val="105"/>
        </w:rPr>
        <w:t xml:space="preserve"> </w:t>
      </w:r>
      <w:r>
        <w:rPr>
          <w:w w:val="105"/>
        </w:rPr>
        <w:t>or</w:t>
      </w:r>
      <w:r>
        <w:rPr>
          <w:spacing w:val="40"/>
          <w:w w:val="105"/>
        </w:rPr>
        <w:t xml:space="preserve"> </w:t>
      </w:r>
      <w:r>
        <w:rPr>
          <w:w w:val="105"/>
        </w:rPr>
        <w:t>the</w:t>
      </w:r>
      <w:r>
        <w:rPr>
          <w:spacing w:val="41"/>
          <w:w w:val="105"/>
        </w:rPr>
        <w:t xml:space="preserve"> </w:t>
      </w:r>
      <w:r>
        <w:rPr>
          <w:w w:val="105"/>
        </w:rPr>
        <w:t>end</w:t>
      </w:r>
      <w:r>
        <w:rPr>
          <w:spacing w:val="40"/>
          <w:w w:val="105"/>
        </w:rPr>
        <w:t xml:space="preserve"> </w:t>
      </w:r>
      <w:r>
        <w:rPr>
          <w:w w:val="105"/>
        </w:rPr>
        <w:t>of</w:t>
      </w:r>
      <w:r>
        <w:rPr>
          <w:spacing w:val="40"/>
          <w:w w:val="105"/>
        </w:rPr>
        <w:t xml:space="preserve"> </w:t>
      </w:r>
      <w:r>
        <w:rPr>
          <w:w w:val="105"/>
        </w:rPr>
        <w:t xml:space="preserve">file. </w:t>
      </w:r>
      <w:r>
        <w:rPr>
          <w:spacing w:val="53"/>
          <w:w w:val="105"/>
        </w:rPr>
        <w:t xml:space="preserve"> </w:t>
      </w:r>
      <w:r>
        <w:rPr>
          <w:w w:val="105"/>
        </w:rPr>
        <w:t>Comment</w:t>
      </w:r>
      <w:r>
        <w:rPr>
          <w:spacing w:val="40"/>
          <w:w w:val="105"/>
        </w:rPr>
        <w:t xml:space="preserve"> </w:t>
      </w:r>
      <w:r>
        <w:rPr>
          <w:w w:val="105"/>
        </w:rPr>
        <w:t>lines</w:t>
      </w:r>
      <w:r>
        <w:rPr>
          <w:spacing w:val="40"/>
          <w:w w:val="105"/>
        </w:rPr>
        <w:t xml:space="preserve"> </w:t>
      </w:r>
      <w:r>
        <w:rPr>
          <w:w w:val="105"/>
        </w:rPr>
        <w:t>can</w:t>
      </w:r>
    </w:p>
    <w:p w14:paraId="4D11634D" w14:textId="77777777" w:rsidR="00893304" w:rsidRDefault="00ED165B">
      <w:pPr>
        <w:pStyle w:val="Textkrper"/>
        <w:spacing w:line="327" w:lineRule="exact"/>
        <w:ind w:left="120"/>
        <w:jc w:val="both"/>
      </w:pPr>
      <w:r>
        <w:rPr>
          <w:spacing w:val="3"/>
          <w:w w:val="105"/>
        </w:rPr>
        <w:t>be</w:t>
      </w:r>
      <w:r>
        <w:rPr>
          <w:spacing w:val="15"/>
          <w:w w:val="105"/>
        </w:rPr>
        <w:t xml:space="preserve"> </w:t>
      </w:r>
      <w:r>
        <w:rPr>
          <w:w w:val="105"/>
        </w:rPr>
        <w:t>placed</w:t>
      </w:r>
      <w:r>
        <w:rPr>
          <w:spacing w:val="16"/>
          <w:w w:val="105"/>
        </w:rPr>
        <w:t xml:space="preserve"> </w:t>
      </w:r>
      <w:r>
        <w:rPr>
          <w:w w:val="105"/>
        </w:rPr>
        <w:t>anywhere</w:t>
      </w:r>
      <w:r>
        <w:rPr>
          <w:spacing w:val="16"/>
          <w:w w:val="105"/>
        </w:rPr>
        <w:t xml:space="preserve"> </w:t>
      </w:r>
      <w:r>
        <w:rPr>
          <w:w w:val="105"/>
        </w:rPr>
        <w:t>in</w:t>
      </w:r>
      <w:r>
        <w:rPr>
          <w:spacing w:val="16"/>
          <w:w w:val="105"/>
        </w:rPr>
        <w:t xml:space="preserve"> </w:t>
      </w:r>
      <w:r>
        <w:rPr>
          <w:w w:val="105"/>
        </w:rPr>
        <w:t>the</w:t>
      </w:r>
      <w:r>
        <w:rPr>
          <w:spacing w:val="16"/>
          <w:w w:val="105"/>
        </w:rPr>
        <w:t xml:space="preserve"> </w:t>
      </w:r>
      <w:r>
        <w:rPr>
          <w:w w:val="105"/>
        </w:rPr>
        <w:t>file</w:t>
      </w:r>
      <w:r>
        <w:rPr>
          <w:spacing w:val="16"/>
          <w:w w:val="105"/>
        </w:rPr>
        <w:t xml:space="preserve"> </w:t>
      </w:r>
      <w:r>
        <w:rPr>
          <w:w w:val="105"/>
        </w:rPr>
        <w:t>and</w:t>
      </w:r>
      <w:r>
        <w:rPr>
          <w:spacing w:val="16"/>
          <w:w w:val="105"/>
        </w:rPr>
        <w:t xml:space="preserve"> </w:t>
      </w:r>
      <w:r>
        <w:rPr>
          <w:w w:val="105"/>
        </w:rPr>
        <w:t>are</w:t>
      </w:r>
      <w:r>
        <w:rPr>
          <w:spacing w:val="15"/>
          <w:w w:val="105"/>
        </w:rPr>
        <w:t xml:space="preserve"> </w:t>
      </w:r>
      <w:r>
        <w:rPr>
          <w:w w:val="105"/>
        </w:rPr>
        <w:t>identified</w:t>
      </w:r>
      <w:r>
        <w:rPr>
          <w:spacing w:val="16"/>
          <w:w w:val="105"/>
        </w:rPr>
        <w:t xml:space="preserve"> </w:t>
      </w:r>
      <w:r>
        <w:rPr>
          <w:spacing w:val="-4"/>
          <w:w w:val="105"/>
        </w:rPr>
        <w:t>by</w:t>
      </w:r>
      <w:r>
        <w:rPr>
          <w:spacing w:val="16"/>
          <w:w w:val="105"/>
        </w:rPr>
        <w:t xml:space="preserve"> </w:t>
      </w:r>
      <w:r>
        <w:rPr>
          <w:w w:val="105"/>
        </w:rPr>
        <w:t>a</w:t>
      </w:r>
      <w:r>
        <w:rPr>
          <w:spacing w:val="16"/>
          <w:w w:val="105"/>
        </w:rPr>
        <w:t xml:space="preserve"> </w:t>
      </w:r>
      <w:r>
        <w:rPr>
          <w:w w:val="105"/>
        </w:rPr>
        <w:t>hash</w:t>
      </w:r>
      <w:r>
        <w:rPr>
          <w:spacing w:val="16"/>
          <w:w w:val="105"/>
        </w:rPr>
        <w:t xml:space="preserve"> </w:t>
      </w:r>
      <w:r>
        <w:rPr>
          <w:w w:val="105"/>
        </w:rPr>
        <w:t>(</w:t>
      </w:r>
      <w:r>
        <w:rPr>
          <w:rFonts w:ascii="Monaco"/>
          <w:w w:val="105"/>
        </w:rPr>
        <w:t>#</w:t>
      </w:r>
      <w:r>
        <w:rPr>
          <w:w w:val="105"/>
        </w:rPr>
        <w:t>)</w:t>
      </w:r>
      <w:r>
        <w:rPr>
          <w:spacing w:val="16"/>
          <w:w w:val="105"/>
        </w:rPr>
        <w:t xml:space="preserve"> </w:t>
      </w:r>
      <w:r>
        <w:rPr>
          <w:w w:val="105"/>
        </w:rPr>
        <w:t>symbol.</w:t>
      </w:r>
      <w:r>
        <w:rPr>
          <w:spacing w:val="54"/>
          <w:w w:val="105"/>
        </w:rPr>
        <w:t xml:space="preserve"> </w:t>
      </w:r>
      <w:r>
        <w:rPr>
          <w:w w:val="105"/>
        </w:rPr>
        <w:t>As</w:t>
      </w:r>
      <w:r>
        <w:rPr>
          <w:spacing w:val="15"/>
          <w:w w:val="105"/>
        </w:rPr>
        <w:t xml:space="preserve"> </w:t>
      </w:r>
      <w:r>
        <w:rPr>
          <w:w w:val="105"/>
        </w:rPr>
        <w:t>these</w:t>
      </w:r>
      <w:r>
        <w:rPr>
          <w:spacing w:val="16"/>
          <w:w w:val="105"/>
        </w:rPr>
        <w:t xml:space="preserve"> </w:t>
      </w:r>
      <w:r>
        <w:rPr>
          <w:w w:val="105"/>
        </w:rPr>
        <w:t>comment</w:t>
      </w:r>
    </w:p>
    <w:p w14:paraId="2F1B51F9" w14:textId="77777777" w:rsidR="00893304" w:rsidRDefault="00ED165B">
      <w:pPr>
        <w:pStyle w:val="Textkrper"/>
        <w:spacing w:before="153" w:line="415" w:lineRule="auto"/>
        <w:ind w:left="120" w:right="714"/>
        <w:jc w:val="both"/>
      </w:pPr>
      <w:r>
        <w:rPr>
          <w:w w:val="105"/>
        </w:rPr>
        <w:t xml:space="preserve">lines do not necessarily represent structured data, which is able to </w:t>
      </w:r>
      <w:r>
        <w:rPr>
          <w:spacing w:val="3"/>
          <w:w w:val="105"/>
        </w:rPr>
        <w:t xml:space="preserve">be </w:t>
      </w:r>
      <w:r>
        <w:rPr>
          <w:w w:val="105"/>
        </w:rPr>
        <w:t xml:space="preserve">easily parsed, it is not recommended to solely include important experimental conditions in this </w:t>
      </w:r>
      <w:r>
        <w:rPr>
          <w:spacing w:val="-9"/>
          <w:w w:val="105"/>
        </w:rPr>
        <w:t xml:space="preserve">way. </w:t>
      </w:r>
      <w:r>
        <w:rPr>
          <w:w w:val="105"/>
        </w:rPr>
        <w:t xml:space="preserve">Single </w:t>
      </w:r>
      <w:r>
        <w:rPr>
          <w:spacing w:val="-3"/>
          <w:w w:val="105"/>
        </w:rPr>
        <w:t xml:space="preserve">values </w:t>
      </w:r>
      <w:r>
        <w:rPr>
          <w:w w:val="105"/>
        </w:rPr>
        <w:t>or</w:t>
      </w:r>
      <w:r>
        <w:rPr>
          <w:spacing w:val="35"/>
          <w:w w:val="105"/>
        </w:rPr>
        <w:t xml:space="preserve"> </w:t>
      </w:r>
      <w:r>
        <w:rPr>
          <w:w w:val="105"/>
        </w:rPr>
        <w:t>strings</w:t>
      </w:r>
      <w:r>
        <w:rPr>
          <w:spacing w:val="35"/>
          <w:w w:val="105"/>
        </w:rPr>
        <w:t xml:space="preserve"> </w:t>
      </w:r>
      <w:r>
        <w:rPr>
          <w:w w:val="105"/>
        </w:rPr>
        <w:t>can</w:t>
      </w:r>
      <w:r>
        <w:rPr>
          <w:spacing w:val="36"/>
          <w:w w:val="105"/>
        </w:rPr>
        <w:t xml:space="preserve"> </w:t>
      </w:r>
      <w:r>
        <w:rPr>
          <w:spacing w:val="3"/>
          <w:w w:val="105"/>
        </w:rPr>
        <w:t>be</w:t>
      </w:r>
      <w:r>
        <w:rPr>
          <w:spacing w:val="35"/>
          <w:w w:val="105"/>
        </w:rPr>
        <w:t xml:space="preserve"> </w:t>
      </w:r>
      <w:r>
        <w:rPr>
          <w:w w:val="105"/>
        </w:rPr>
        <w:t>included</w:t>
      </w:r>
      <w:r>
        <w:rPr>
          <w:spacing w:val="35"/>
          <w:w w:val="105"/>
        </w:rPr>
        <w:t xml:space="preserve"> </w:t>
      </w:r>
      <w:r>
        <w:rPr>
          <w:w w:val="105"/>
        </w:rPr>
        <w:t>within</w:t>
      </w:r>
      <w:r>
        <w:rPr>
          <w:spacing w:val="36"/>
          <w:w w:val="105"/>
        </w:rPr>
        <w:t xml:space="preserve"> </w:t>
      </w:r>
      <w:r>
        <w:rPr>
          <w:w w:val="105"/>
        </w:rPr>
        <w:t>a</w:t>
      </w:r>
      <w:r>
        <w:rPr>
          <w:spacing w:val="35"/>
          <w:w w:val="105"/>
        </w:rPr>
        <w:t xml:space="preserve"> </w:t>
      </w:r>
      <w:r>
        <w:rPr>
          <w:w w:val="105"/>
        </w:rPr>
        <w:t>data</w:t>
      </w:r>
      <w:r>
        <w:rPr>
          <w:spacing w:val="35"/>
          <w:w w:val="105"/>
        </w:rPr>
        <w:t xml:space="preserve"> </w:t>
      </w:r>
      <w:r>
        <w:rPr>
          <w:w w:val="105"/>
        </w:rPr>
        <w:t>block</w:t>
      </w:r>
      <w:r>
        <w:rPr>
          <w:spacing w:val="36"/>
          <w:w w:val="105"/>
        </w:rPr>
        <w:t xml:space="preserve"> </w:t>
      </w:r>
      <w:r>
        <w:rPr>
          <w:w w:val="105"/>
        </w:rPr>
        <w:t>using</w:t>
      </w:r>
      <w:r>
        <w:rPr>
          <w:spacing w:val="35"/>
          <w:w w:val="105"/>
        </w:rPr>
        <w:t xml:space="preserve"> </w:t>
      </w:r>
      <w:r>
        <w:rPr>
          <w:w w:val="105"/>
        </w:rPr>
        <w:t>t</w:t>
      </w:r>
      <w:r>
        <w:rPr>
          <w:w w:val="105"/>
        </w:rPr>
        <w:t>he</w:t>
      </w:r>
      <w:r>
        <w:rPr>
          <w:spacing w:val="35"/>
          <w:w w:val="105"/>
        </w:rPr>
        <w:t xml:space="preserve"> </w:t>
      </w:r>
      <w:r>
        <w:rPr>
          <w:w w:val="105"/>
        </w:rPr>
        <w:t>data</w:t>
      </w:r>
      <w:r>
        <w:rPr>
          <w:spacing w:val="36"/>
          <w:w w:val="105"/>
        </w:rPr>
        <w:t xml:space="preserve"> </w:t>
      </w:r>
      <w:r>
        <w:rPr>
          <w:w w:val="105"/>
        </w:rPr>
        <w:t>name</w:t>
      </w:r>
      <w:r>
        <w:rPr>
          <w:spacing w:val="35"/>
          <w:w w:val="105"/>
        </w:rPr>
        <w:t xml:space="preserve"> </w:t>
      </w:r>
      <w:r>
        <w:rPr>
          <w:w w:val="105"/>
        </w:rPr>
        <w:t>and</w:t>
      </w:r>
      <w:r>
        <w:rPr>
          <w:spacing w:val="35"/>
          <w:w w:val="105"/>
        </w:rPr>
        <w:t xml:space="preserve"> </w:t>
      </w:r>
      <w:r>
        <w:rPr>
          <w:w w:val="105"/>
        </w:rPr>
        <w:t>data</w:t>
      </w:r>
      <w:r>
        <w:rPr>
          <w:spacing w:val="36"/>
          <w:w w:val="105"/>
        </w:rPr>
        <w:t xml:space="preserve"> </w:t>
      </w:r>
      <w:r>
        <w:rPr>
          <w:spacing w:val="-3"/>
          <w:w w:val="105"/>
        </w:rPr>
        <w:t>value</w:t>
      </w:r>
      <w:r>
        <w:rPr>
          <w:spacing w:val="35"/>
          <w:w w:val="105"/>
        </w:rPr>
        <w:t xml:space="preserve"> </w:t>
      </w:r>
      <w:r>
        <w:rPr>
          <w:w w:val="105"/>
        </w:rPr>
        <w:t>pairs.</w:t>
      </w:r>
    </w:p>
    <w:p w14:paraId="46247E7F" w14:textId="77777777" w:rsidR="00893304" w:rsidRDefault="00560BFF">
      <w:pPr>
        <w:pStyle w:val="Textkrper"/>
        <w:spacing w:before="2" w:line="338" w:lineRule="auto"/>
        <w:ind w:left="120" w:right="714"/>
        <w:jc w:val="both"/>
      </w:pPr>
      <w:r>
        <w:rPr>
          <w:noProof/>
          <w:lang w:val="en-GB" w:eastAsia="en-GB"/>
        </w:rPr>
        <mc:AlternateContent>
          <mc:Choice Requires="wps">
            <w:drawing>
              <wp:anchor distT="0" distB="0" distL="114300" distR="114300" simplePos="0" relativeHeight="487468032" behindDoc="1" locked="0" layoutInCell="1" allowOverlap="1" wp14:anchorId="6372BE4D" wp14:editId="43FB6B3C">
                <wp:simplePos x="0" y="0"/>
                <wp:positionH relativeFrom="page">
                  <wp:posOffset>2457450</wp:posOffset>
                </wp:positionH>
                <wp:positionV relativeFrom="paragraph">
                  <wp:posOffset>444500</wp:posOffset>
                </wp:positionV>
                <wp:extent cx="46355" cy="0"/>
                <wp:effectExtent l="0" t="0" r="0" b="0"/>
                <wp:wrapNone/>
                <wp:docPr id="5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5BFDD" id="Line 51" o:spid="_x0000_s1026" style="position:absolute;z-index:-1584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5pt,35pt" to="197.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" strokeweight=".14042mm">
                <w10:wrap anchorx="page"/>
              </v:line>
            </w:pict>
          </mc:Fallback>
        </mc:AlternateContent>
      </w:r>
      <w:r w:rsidR="00ED165B">
        <w:rPr>
          <w:w w:val="105"/>
        </w:rPr>
        <w:t xml:space="preserve">Data </w:t>
      </w:r>
      <w:r w:rsidR="00ED165B">
        <w:rPr>
          <w:spacing w:val="-3"/>
          <w:w w:val="105"/>
        </w:rPr>
        <w:t xml:space="preserve">values </w:t>
      </w:r>
      <w:r w:rsidR="00ED165B">
        <w:rPr>
          <w:w w:val="105"/>
        </w:rPr>
        <w:t xml:space="preserve">are preceded </w:t>
      </w:r>
      <w:r w:rsidR="00ED165B">
        <w:rPr>
          <w:spacing w:val="-4"/>
          <w:w w:val="105"/>
        </w:rPr>
        <w:t xml:space="preserve">by </w:t>
      </w:r>
      <w:r w:rsidR="00ED165B">
        <w:rPr>
          <w:w w:val="105"/>
        </w:rPr>
        <w:t xml:space="preserve">an identifying data name that is identify </w:t>
      </w:r>
      <w:r w:rsidR="00ED165B">
        <w:rPr>
          <w:spacing w:val="-4"/>
          <w:w w:val="105"/>
        </w:rPr>
        <w:t xml:space="preserve">by </w:t>
      </w:r>
      <w:r w:rsidR="00ED165B">
        <w:rPr>
          <w:w w:val="105"/>
        </w:rPr>
        <w:t>an underscore character,</w:t>
      </w:r>
      <w:r w:rsidR="00ED165B">
        <w:rPr>
          <w:spacing w:val="14"/>
          <w:w w:val="105"/>
        </w:rPr>
        <w:t xml:space="preserve"> </w:t>
      </w:r>
      <w:r w:rsidR="00ED165B">
        <w:rPr>
          <w:w w:val="105"/>
        </w:rPr>
        <w:t>for</w:t>
      </w:r>
      <w:r w:rsidR="00ED165B">
        <w:rPr>
          <w:spacing w:val="12"/>
          <w:w w:val="105"/>
        </w:rPr>
        <w:t xml:space="preserve"> </w:t>
      </w:r>
      <w:r w:rsidR="00ED165B">
        <w:rPr>
          <w:w w:val="105"/>
        </w:rPr>
        <w:t xml:space="preserve">example </w:t>
      </w:r>
      <w:r w:rsidR="00ED165B">
        <w:rPr>
          <w:spacing w:val="19"/>
          <w:w w:val="105"/>
        </w:rPr>
        <w:t xml:space="preserve"> </w:t>
      </w:r>
      <w:r w:rsidR="00ED165B">
        <w:rPr>
          <w:rFonts w:ascii="Monaco"/>
          <w:w w:val="105"/>
        </w:rPr>
        <w:t>temperature</w:t>
      </w:r>
      <w:r w:rsidR="00ED165B">
        <w:rPr>
          <w:w w:val="105"/>
        </w:rPr>
        <w:t>.</w:t>
      </w:r>
      <w:r w:rsidR="00ED165B">
        <w:rPr>
          <w:spacing w:val="59"/>
          <w:w w:val="105"/>
        </w:rPr>
        <w:t xml:space="preserve"> </w:t>
      </w:r>
      <w:r w:rsidR="00ED165B">
        <w:rPr>
          <w:w w:val="105"/>
        </w:rPr>
        <w:t>A</w:t>
      </w:r>
      <w:r w:rsidR="00ED165B">
        <w:rPr>
          <w:spacing w:val="11"/>
          <w:w w:val="105"/>
        </w:rPr>
        <w:t xml:space="preserve"> </w:t>
      </w:r>
      <w:r w:rsidR="00ED165B">
        <w:rPr>
          <w:w w:val="105"/>
        </w:rPr>
        <w:t>data</w:t>
      </w:r>
      <w:r w:rsidR="00ED165B">
        <w:rPr>
          <w:spacing w:val="12"/>
          <w:w w:val="105"/>
        </w:rPr>
        <w:t xml:space="preserve"> </w:t>
      </w:r>
      <w:r w:rsidR="00ED165B">
        <w:rPr>
          <w:w w:val="105"/>
        </w:rPr>
        <w:t>loop</w:t>
      </w:r>
      <w:r w:rsidR="00ED165B">
        <w:rPr>
          <w:spacing w:val="12"/>
          <w:w w:val="105"/>
        </w:rPr>
        <w:t xml:space="preserve"> </w:t>
      </w:r>
      <w:r w:rsidR="00ED165B">
        <w:rPr>
          <w:w w:val="105"/>
        </w:rPr>
        <w:t>structure</w:t>
      </w:r>
      <w:r w:rsidR="00ED165B">
        <w:rPr>
          <w:spacing w:val="11"/>
          <w:w w:val="105"/>
        </w:rPr>
        <w:t xml:space="preserve"> </w:t>
      </w:r>
      <w:r w:rsidR="00ED165B">
        <w:rPr>
          <w:w w:val="105"/>
        </w:rPr>
        <w:t>consists</w:t>
      </w:r>
      <w:r w:rsidR="00ED165B">
        <w:rPr>
          <w:spacing w:val="12"/>
          <w:w w:val="105"/>
        </w:rPr>
        <w:t xml:space="preserve"> </w:t>
      </w:r>
      <w:r w:rsidR="00ED165B">
        <w:rPr>
          <w:w w:val="105"/>
        </w:rPr>
        <w:t>of</w:t>
      </w:r>
      <w:r w:rsidR="00ED165B">
        <w:rPr>
          <w:spacing w:val="11"/>
          <w:w w:val="105"/>
        </w:rPr>
        <w:t xml:space="preserve"> </w:t>
      </w:r>
      <w:r w:rsidR="00ED165B">
        <w:rPr>
          <w:w w:val="105"/>
        </w:rPr>
        <w:t>a</w:t>
      </w:r>
      <w:r w:rsidR="00ED165B">
        <w:rPr>
          <w:spacing w:val="12"/>
          <w:w w:val="105"/>
        </w:rPr>
        <w:t xml:space="preserve"> </w:t>
      </w:r>
      <w:r w:rsidR="00ED165B">
        <w:rPr>
          <w:w w:val="105"/>
        </w:rPr>
        <w:t>loop</w:t>
      </w:r>
      <w:r w:rsidR="00ED165B">
        <w:rPr>
          <w:spacing w:val="11"/>
          <w:w w:val="105"/>
        </w:rPr>
        <w:t xml:space="preserve"> </w:t>
      </w:r>
      <w:r w:rsidR="00ED165B">
        <w:rPr>
          <w:w w:val="105"/>
        </w:rPr>
        <w:t>statement</w:t>
      </w:r>
    </w:p>
    <w:p w14:paraId="01159B18" w14:textId="77777777" w:rsidR="00893304" w:rsidRDefault="00560BFF">
      <w:pPr>
        <w:pStyle w:val="Textkrper"/>
        <w:spacing w:line="308" w:lineRule="exact"/>
        <w:ind w:left="120"/>
        <w:jc w:val="both"/>
      </w:pPr>
      <w:r>
        <w:rPr>
          <w:noProof/>
          <w:lang w:val="en-GB" w:eastAsia="en-GB"/>
        </w:rPr>
        <mc:AlternateContent>
          <mc:Choice Requires="wps">
            <w:drawing>
              <wp:anchor distT="0" distB="0" distL="114300" distR="114300" simplePos="0" relativeHeight="487468544" behindDoc="1" locked="0" layoutInCell="1" allowOverlap="1" wp14:anchorId="1F4DBFC8" wp14:editId="04C30D1D">
                <wp:simplePos x="0" y="0"/>
                <wp:positionH relativeFrom="page">
                  <wp:posOffset>1294130</wp:posOffset>
                </wp:positionH>
                <wp:positionV relativeFrom="paragraph">
                  <wp:posOffset>128905</wp:posOffset>
                </wp:positionV>
                <wp:extent cx="46990" cy="0"/>
                <wp:effectExtent l="0" t="0" r="0" b="0"/>
                <wp:wrapNone/>
                <wp:docPr id="5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8E287" id="Line 50" o:spid="_x0000_s1026" style="position:absolute;z-index:-1584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1.9pt,10.15pt" to="105.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" strokeweight=".14042mm">
                <w10:wrap anchorx="page"/>
              </v:line>
            </w:pict>
          </mc:Fallback>
        </mc:AlternateContent>
      </w:r>
      <w:r w:rsidR="00ED165B">
        <w:rPr>
          <w:w w:val="105"/>
        </w:rPr>
        <w:t>(</w:t>
      </w:r>
      <w:r w:rsidR="00ED165B">
        <w:rPr>
          <w:rFonts w:ascii="Monaco"/>
          <w:w w:val="105"/>
        </w:rPr>
        <w:t xml:space="preserve">loop </w:t>
      </w:r>
      <w:r w:rsidR="00ED165B">
        <w:rPr>
          <w:w w:val="105"/>
        </w:rPr>
        <w:t xml:space="preserve">) followed </w:t>
      </w:r>
      <w:r w:rsidR="00ED165B">
        <w:rPr>
          <w:spacing w:val="-4"/>
          <w:w w:val="105"/>
        </w:rPr>
        <w:t xml:space="preserve">by </w:t>
      </w:r>
      <w:r w:rsidR="00ED165B">
        <w:rPr>
          <w:w w:val="105"/>
        </w:rPr>
        <w:t>a list of data names and then a list of data, each of which contains</w:t>
      </w:r>
      <w:r w:rsidR="00ED165B">
        <w:rPr>
          <w:spacing w:val="-1"/>
          <w:w w:val="105"/>
        </w:rPr>
        <w:t xml:space="preserve"> </w:t>
      </w:r>
      <w:r w:rsidR="00ED165B">
        <w:rPr>
          <w:w w:val="105"/>
        </w:rPr>
        <w:t>data</w:t>
      </w:r>
    </w:p>
    <w:p w14:paraId="34EB89BD" w14:textId="77777777" w:rsidR="00893304" w:rsidRDefault="00ED165B">
      <w:pPr>
        <w:pStyle w:val="Textkrper"/>
        <w:spacing w:before="153" w:line="415" w:lineRule="auto"/>
        <w:ind w:left="120" w:right="715"/>
        <w:jc w:val="both"/>
      </w:pPr>
      <w:r>
        <w:rPr>
          <w:spacing w:val="-3"/>
          <w:w w:val="105"/>
        </w:rPr>
        <w:t xml:space="preserve">values </w:t>
      </w:r>
      <w:r>
        <w:rPr>
          <w:w w:val="105"/>
        </w:rPr>
        <w:t xml:space="preserve">that matches the data names in the list of data names. Though data loops can </w:t>
      </w:r>
      <w:r>
        <w:rPr>
          <w:spacing w:val="3"/>
          <w:w w:val="105"/>
        </w:rPr>
        <w:t xml:space="preserve">be </w:t>
      </w:r>
      <w:r>
        <w:rPr>
          <w:w w:val="105"/>
        </w:rPr>
        <w:t xml:space="preserve">nested at </w:t>
      </w:r>
      <w:r>
        <w:rPr>
          <w:spacing w:val="-3"/>
          <w:w w:val="105"/>
        </w:rPr>
        <w:t xml:space="preserve">any </w:t>
      </w:r>
      <w:r>
        <w:rPr>
          <w:w w:val="105"/>
        </w:rPr>
        <w:t xml:space="preserve">level this is not necessary for the current implementation. Importantly, data </w:t>
      </w:r>
      <w:r>
        <w:rPr>
          <w:spacing w:val="-3"/>
          <w:w w:val="105"/>
        </w:rPr>
        <w:t>val</w:t>
      </w:r>
      <w:r>
        <w:rPr>
          <w:spacing w:val="-3"/>
          <w:w w:val="105"/>
        </w:rPr>
        <w:t xml:space="preserve">ues  </w:t>
      </w:r>
      <w:r>
        <w:rPr>
          <w:w w:val="105"/>
        </w:rPr>
        <w:t xml:space="preserve">that follow the nested data declarations must </w:t>
      </w:r>
      <w:r>
        <w:rPr>
          <w:spacing w:val="3"/>
          <w:w w:val="105"/>
        </w:rPr>
        <w:t xml:space="preserve">be </w:t>
      </w:r>
      <w:r>
        <w:rPr>
          <w:w w:val="105"/>
        </w:rPr>
        <w:t xml:space="preserve">in exact multiples of the number     of data names (which are referred to as loop packets). The data loops, as used here, are terminated </w:t>
      </w:r>
      <w:r>
        <w:rPr>
          <w:spacing w:val="-4"/>
          <w:w w:val="105"/>
        </w:rPr>
        <w:t xml:space="preserve">by </w:t>
      </w:r>
      <w:r>
        <w:rPr>
          <w:w w:val="105"/>
        </w:rPr>
        <w:t>a new data item, a new data loop or an end of file. These data</w:t>
      </w:r>
      <w:r>
        <w:rPr>
          <w:w w:val="105"/>
        </w:rPr>
        <w:t xml:space="preserve"> loops can thus straightforwardly</w:t>
      </w:r>
      <w:r>
        <w:rPr>
          <w:spacing w:val="16"/>
          <w:w w:val="105"/>
        </w:rPr>
        <w:t xml:space="preserve"> </w:t>
      </w:r>
      <w:r>
        <w:rPr>
          <w:w w:val="105"/>
        </w:rPr>
        <w:t>represent</w:t>
      </w:r>
      <w:r>
        <w:rPr>
          <w:spacing w:val="17"/>
          <w:w w:val="105"/>
        </w:rPr>
        <w:t xml:space="preserve"> </w:t>
      </w:r>
      <w:r>
        <w:rPr>
          <w:w w:val="105"/>
        </w:rPr>
        <w:t>the</w:t>
      </w:r>
      <w:r>
        <w:rPr>
          <w:spacing w:val="17"/>
          <w:w w:val="105"/>
        </w:rPr>
        <w:t xml:space="preserve"> </w:t>
      </w:r>
      <w:r>
        <w:rPr>
          <w:w w:val="105"/>
        </w:rPr>
        <w:t>data</w:t>
      </w:r>
      <w:r>
        <w:rPr>
          <w:spacing w:val="16"/>
          <w:w w:val="105"/>
        </w:rPr>
        <w:t xml:space="preserve"> </w:t>
      </w:r>
      <w:r>
        <w:rPr>
          <w:w w:val="105"/>
        </w:rPr>
        <w:t>recorded</w:t>
      </w:r>
      <w:r>
        <w:rPr>
          <w:spacing w:val="17"/>
          <w:w w:val="105"/>
        </w:rPr>
        <w:t xml:space="preserve"> </w:t>
      </w:r>
      <w:r>
        <w:rPr>
          <w:w w:val="105"/>
        </w:rPr>
        <w:t>at</w:t>
      </w:r>
      <w:r>
        <w:rPr>
          <w:spacing w:val="17"/>
          <w:w w:val="105"/>
        </w:rPr>
        <w:t xml:space="preserve"> </w:t>
      </w:r>
      <w:r>
        <w:rPr>
          <w:w w:val="105"/>
        </w:rPr>
        <w:t>each</w:t>
      </w:r>
      <w:r>
        <w:rPr>
          <w:spacing w:val="17"/>
          <w:w w:val="105"/>
        </w:rPr>
        <w:t xml:space="preserve"> </w:t>
      </w:r>
      <w:r>
        <w:rPr>
          <w:w w:val="105"/>
        </w:rPr>
        <w:t>point</w:t>
      </w:r>
      <w:r>
        <w:rPr>
          <w:spacing w:val="16"/>
          <w:w w:val="105"/>
        </w:rPr>
        <w:t xml:space="preserve"> </w:t>
      </w:r>
      <w:r>
        <w:rPr>
          <w:w w:val="105"/>
        </w:rPr>
        <w:t>of</w:t>
      </w:r>
      <w:r>
        <w:rPr>
          <w:spacing w:val="17"/>
          <w:w w:val="105"/>
        </w:rPr>
        <w:t xml:space="preserve"> </w:t>
      </w:r>
      <w:r>
        <w:rPr>
          <w:w w:val="105"/>
        </w:rPr>
        <w:t>an</w:t>
      </w:r>
      <w:r>
        <w:rPr>
          <w:spacing w:val="17"/>
          <w:w w:val="105"/>
        </w:rPr>
        <w:t xml:space="preserve"> </w:t>
      </w:r>
      <w:r>
        <w:rPr>
          <w:w w:val="105"/>
        </w:rPr>
        <w:t>adsorption</w:t>
      </w:r>
      <w:r>
        <w:rPr>
          <w:spacing w:val="16"/>
          <w:w w:val="105"/>
        </w:rPr>
        <w:t xml:space="preserve"> </w:t>
      </w:r>
      <w:r>
        <w:rPr>
          <w:w w:val="105"/>
        </w:rPr>
        <w:t>and</w:t>
      </w:r>
      <w:r>
        <w:rPr>
          <w:spacing w:val="17"/>
          <w:w w:val="105"/>
        </w:rPr>
        <w:t xml:space="preserve"> </w:t>
      </w:r>
      <w:r>
        <w:rPr>
          <w:w w:val="105"/>
        </w:rPr>
        <w:t>desorption</w:t>
      </w:r>
    </w:p>
    <w:p w14:paraId="4B0FDCF8" w14:textId="77777777" w:rsidR="00893304" w:rsidRDefault="00893304">
      <w:pPr>
        <w:spacing w:line="415" w:lineRule="auto"/>
        <w:jc w:val="both"/>
        <w:sectPr w:rsidR="00893304">
          <w:pgSz w:w="12240" w:h="15840"/>
          <w:pgMar w:top="1400" w:right="720" w:bottom="1020" w:left="1320" w:header="0" w:footer="822" w:gutter="0"/>
          <w:cols w:space="720"/>
        </w:sectPr>
      </w:pPr>
    </w:p>
    <w:p w14:paraId="3A9CFC1C" w14:textId="77777777" w:rsidR="00893304" w:rsidRDefault="00ED165B">
      <w:pPr>
        <w:pStyle w:val="Textkrper"/>
        <w:spacing w:before="35"/>
        <w:ind w:left="120"/>
      </w:pPr>
      <w:r>
        <w:rPr>
          <w:w w:val="105"/>
        </w:rPr>
        <w:lastRenderedPageBreak/>
        <w:t>experiment, for example the pressure and quantities adsorbed.</w:t>
      </w:r>
    </w:p>
    <w:p w14:paraId="33809072" w14:textId="77777777" w:rsidR="00893304" w:rsidRDefault="00893304">
      <w:pPr>
        <w:pStyle w:val="Textkrper"/>
        <w:rPr>
          <w:sz w:val="20"/>
        </w:rPr>
      </w:pPr>
    </w:p>
    <w:p w14:paraId="663229D2" w14:textId="77777777" w:rsidR="00893304" w:rsidRDefault="00ED165B">
      <w:pPr>
        <w:pStyle w:val="Textkrper"/>
        <w:spacing w:before="5"/>
        <w:rPr>
          <w:sz w:val="20"/>
        </w:rPr>
      </w:pPr>
      <w:r>
        <w:rPr>
          <w:noProof/>
          <w:lang w:val="en-GB" w:eastAsia="en-GB"/>
        </w:rPr>
        <w:drawing>
          <wp:anchor distT="0" distB="0" distL="0" distR="0" simplePos="0" relativeHeight="3" behindDoc="0" locked="0" layoutInCell="1" allowOverlap="1" wp14:anchorId="49DAC084" wp14:editId="68185D85">
            <wp:simplePos x="0" y="0"/>
            <wp:positionH relativeFrom="page">
              <wp:posOffset>2591561</wp:posOffset>
            </wp:positionH>
            <wp:positionV relativeFrom="paragraph">
              <wp:posOffset>173979</wp:posOffset>
            </wp:positionV>
            <wp:extent cx="2490216" cy="225399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490216" cy="2253996"/>
                    </a:xfrm>
                    <a:prstGeom prst="rect">
                      <a:avLst/>
                    </a:prstGeom>
                  </pic:spPr>
                </pic:pic>
              </a:graphicData>
            </a:graphic>
          </wp:anchor>
        </w:drawing>
      </w:r>
    </w:p>
    <w:p w14:paraId="2D7B5746" w14:textId="77777777" w:rsidR="00893304" w:rsidRDefault="00893304">
      <w:pPr>
        <w:pStyle w:val="Textkrper"/>
        <w:rPr>
          <w:sz w:val="26"/>
        </w:rPr>
      </w:pPr>
    </w:p>
    <w:p w14:paraId="6FCFE72D" w14:textId="77777777" w:rsidR="00893304" w:rsidRDefault="00ED165B">
      <w:pPr>
        <w:pStyle w:val="Textkrper"/>
        <w:spacing w:before="56" w:line="252" w:lineRule="auto"/>
        <w:ind w:left="120" w:right="718"/>
        <w:jc w:val="both"/>
      </w:pPr>
      <w:r>
        <w:rPr>
          <w:w w:val="105"/>
        </w:rPr>
        <w:t>Figure 1: The structure of a typical adsorption information file (AIF) with the different data areas representing metadata (experimental and sample information) and the adsorption and desorption data.</w:t>
      </w:r>
    </w:p>
    <w:p w14:paraId="15E4A5E2" w14:textId="77777777" w:rsidR="00893304" w:rsidRDefault="00893304">
      <w:pPr>
        <w:pStyle w:val="Textkrper"/>
      </w:pPr>
    </w:p>
    <w:p w14:paraId="7FBC7E61" w14:textId="77777777" w:rsidR="00893304" w:rsidRDefault="00893304">
      <w:pPr>
        <w:pStyle w:val="Textkrper"/>
        <w:spacing w:before="11"/>
        <w:rPr>
          <w:sz w:val="19"/>
        </w:rPr>
      </w:pPr>
    </w:p>
    <w:p w14:paraId="7D4940AD" w14:textId="77777777" w:rsidR="00893304" w:rsidRDefault="00ED165B">
      <w:pPr>
        <w:pStyle w:val="Textkrper"/>
        <w:spacing w:line="415" w:lineRule="auto"/>
        <w:ind w:left="120" w:right="717" w:firstLine="351"/>
        <w:jc w:val="both"/>
      </w:pPr>
      <w:r>
        <w:rPr>
          <w:w w:val="105"/>
        </w:rPr>
        <w:t xml:space="preserve">The above data structures of the </w:t>
      </w:r>
      <w:r>
        <w:rPr>
          <w:spacing w:val="-5"/>
          <w:w w:val="105"/>
        </w:rPr>
        <w:t xml:space="preserve">STAR </w:t>
      </w:r>
      <w:r>
        <w:rPr>
          <w:w w:val="105"/>
        </w:rPr>
        <w:t xml:space="preserve">format </w:t>
      </w:r>
      <w:r>
        <w:rPr>
          <w:spacing w:val="-3"/>
          <w:w w:val="105"/>
        </w:rPr>
        <w:t xml:space="preserve">prove </w:t>
      </w:r>
      <w:r>
        <w:rPr>
          <w:w w:val="105"/>
        </w:rPr>
        <w:t xml:space="preserve">ideal for describing the detailed quantities relating to an adsorption experiment. An entire experiment can </w:t>
      </w:r>
      <w:r>
        <w:rPr>
          <w:spacing w:val="3"/>
          <w:w w:val="105"/>
        </w:rPr>
        <w:t xml:space="preserve">be </w:t>
      </w:r>
      <w:r>
        <w:rPr>
          <w:w w:val="105"/>
        </w:rPr>
        <w:t xml:space="preserve">described within a single data block. Initially, data name and data </w:t>
      </w:r>
      <w:r>
        <w:rPr>
          <w:spacing w:val="-3"/>
          <w:w w:val="105"/>
        </w:rPr>
        <w:t xml:space="preserve">value </w:t>
      </w:r>
      <w:r>
        <w:rPr>
          <w:w w:val="105"/>
        </w:rPr>
        <w:t xml:space="preserve">pairs can </w:t>
      </w:r>
      <w:r>
        <w:rPr>
          <w:spacing w:val="3"/>
          <w:w w:val="105"/>
        </w:rPr>
        <w:t xml:space="preserve">be </w:t>
      </w:r>
      <w:r>
        <w:rPr>
          <w:w w:val="105"/>
        </w:rPr>
        <w:t>used to identify quantities relating to the whole experime</w:t>
      </w:r>
      <w:r>
        <w:rPr>
          <w:w w:val="105"/>
        </w:rPr>
        <w:t xml:space="preserve">nt such as the date and time, temperature and adsorptive.  The data points for the adsorption and desorption branch can then </w:t>
      </w:r>
      <w:r>
        <w:rPr>
          <w:spacing w:val="3"/>
          <w:w w:val="105"/>
        </w:rPr>
        <w:t xml:space="preserve">be </w:t>
      </w:r>
      <w:r>
        <w:rPr>
          <w:w w:val="105"/>
        </w:rPr>
        <w:t xml:space="preserve">detailed   in separate data loops. </w:t>
      </w:r>
      <w:r>
        <w:rPr>
          <w:spacing w:val="-7"/>
          <w:w w:val="105"/>
        </w:rPr>
        <w:t xml:space="preserve">For </w:t>
      </w:r>
      <w:r>
        <w:rPr>
          <w:w w:val="105"/>
        </w:rPr>
        <w:t>each point, quantities such as the absolute pressure, relative pressure and amount adsorb</w:t>
      </w:r>
      <w:r>
        <w:rPr>
          <w:w w:val="105"/>
        </w:rPr>
        <w:t xml:space="preserve">ed can </w:t>
      </w:r>
      <w:r>
        <w:rPr>
          <w:spacing w:val="3"/>
          <w:w w:val="105"/>
        </w:rPr>
        <w:t xml:space="preserve">be </w:t>
      </w:r>
      <w:r>
        <w:rPr>
          <w:w w:val="105"/>
        </w:rPr>
        <w:t>detailed.  This leads us to the general data structure  for the AIF (Figure</w:t>
      </w:r>
      <w:r>
        <w:rPr>
          <w:spacing w:val="59"/>
          <w:w w:val="105"/>
        </w:rPr>
        <w:t xml:space="preserve"> </w:t>
      </w:r>
      <w:r>
        <w:rPr>
          <w:w w:val="105"/>
        </w:rPr>
        <w:t>1).</w:t>
      </w:r>
    </w:p>
    <w:p w14:paraId="7E432D59" w14:textId="77777777" w:rsidR="00893304" w:rsidRDefault="00893304">
      <w:pPr>
        <w:pStyle w:val="Textkrper"/>
      </w:pPr>
    </w:p>
    <w:p w14:paraId="722F9CF3" w14:textId="77777777" w:rsidR="00893304" w:rsidRDefault="00893304">
      <w:pPr>
        <w:pStyle w:val="Textkrper"/>
        <w:spacing w:before="2"/>
        <w:rPr>
          <w:sz w:val="21"/>
        </w:rPr>
      </w:pPr>
    </w:p>
    <w:p w14:paraId="27A50C97" w14:textId="77777777" w:rsidR="00893304" w:rsidRDefault="00ED165B">
      <w:pPr>
        <w:pStyle w:val="berschrift1"/>
        <w:jc w:val="both"/>
      </w:pPr>
      <w:r>
        <w:rPr>
          <w:w w:val="115"/>
        </w:rPr>
        <w:t>AIF dictionary</w:t>
      </w:r>
    </w:p>
    <w:p w14:paraId="01E0CF81" w14:textId="77777777" w:rsidR="00893304" w:rsidRDefault="00893304">
      <w:pPr>
        <w:pStyle w:val="Textkrper"/>
        <w:spacing w:before="4"/>
        <w:rPr>
          <w:b/>
          <w:sz w:val="36"/>
        </w:rPr>
      </w:pPr>
    </w:p>
    <w:p w14:paraId="288548C1" w14:textId="77777777" w:rsidR="00893304" w:rsidRDefault="00ED165B">
      <w:pPr>
        <w:pStyle w:val="Textkrper"/>
        <w:spacing w:line="415" w:lineRule="auto"/>
        <w:ind w:left="120" w:right="717"/>
        <w:jc w:val="both"/>
      </w:pPr>
      <w:r>
        <w:rPr>
          <w:w w:val="105"/>
        </w:rPr>
        <w:t>Each data item within a data block is identified using a unique data name. The currently ac- cepted</w:t>
      </w:r>
      <w:r>
        <w:rPr>
          <w:spacing w:val="-8"/>
          <w:w w:val="105"/>
        </w:rPr>
        <w:t xml:space="preserve"> </w:t>
      </w:r>
      <w:r>
        <w:rPr>
          <w:w w:val="105"/>
        </w:rPr>
        <w:t>AIF</w:t>
      </w:r>
      <w:r>
        <w:rPr>
          <w:spacing w:val="-8"/>
          <w:w w:val="105"/>
        </w:rPr>
        <w:t xml:space="preserve"> </w:t>
      </w:r>
      <w:r>
        <w:rPr>
          <w:w w:val="105"/>
        </w:rPr>
        <w:t>data</w:t>
      </w:r>
      <w:r>
        <w:rPr>
          <w:spacing w:val="-7"/>
          <w:w w:val="105"/>
        </w:rPr>
        <w:t xml:space="preserve"> </w:t>
      </w:r>
      <w:r>
        <w:rPr>
          <w:w w:val="105"/>
        </w:rPr>
        <w:t>names</w:t>
      </w:r>
      <w:r>
        <w:rPr>
          <w:spacing w:val="-8"/>
          <w:w w:val="105"/>
        </w:rPr>
        <w:t xml:space="preserve"> </w:t>
      </w:r>
      <w:r>
        <w:rPr>
          <w:w w:val="105"/>
        </w:rPr>
        <w:t>are</w:t>
      </w:r>
      <w:r>
        <w:rPr>
          <w:spacing w:val="-8"/>
          <w:w w:val="105"/>
        </w:rPr>
        <w:t xml:space="preserve"> </w:t>
      </w:r>
      <w:r>
        <w:rPr>
          <w:w w:val="105"/>
        </w:rPr>
        <w:t>listed</w:t>
      </w:r>
      <w:r>
        <w:rPr>
          <w:spacing w:val="-7"/>
          <w:w w:val="105"/>
        </w:rPr>
        <w:t xml:space="preserve"> </w:t>
      </w:r>
      <w:r>
        <w:rPr>
          <w:w w:val="105"/>
        </w:rPr>
        <w:t>and</w:t>
      </w:r>
      <w:r>
        <w:rPr>
          <w:spacing w:val="-8"/>
          <w:w w:val="105"/>
        </w:rPr>
        <w:t xml:space="preserve"> </w:t>
      </w:r>
      <w:r>
        <w:rPr>
          <w:w w:val="105"/>
        </w:rPr>
        <w:t>defined</w:t>
      </w:r>
      <w:r>
        <w:rPr>
          <w:spacing w:val="-8"/>
          <w:w w:val="105"/>
        </w:rPr>
        <w:t xml:space="preserve"> </w:t>
      </w:r>
      <w:r>
        <w:rPr>
          <w:w w:val="105"/>
        </w:rPr>
        <w:t>in</w:t>
      </w:r>
      <w:r>
        <w:rPr>
          <w:spacing w:val="-7"/>
          <w:w w:val="105"/>
        </w:rPr>
        <w:t xml:space="preserve"> </w:t>
      </w:r>
      <w:r>
        <w:rPr>
          <w:spacing w:val="-4"/>
          <w:w w:val="105"/>
        </w:rPr>
        <w:t>Table</w:t>
      </w:r>
      <w:r>
        <w:rPr>
          <w:spacing w:val="-8"/>
          <w:w w:val="105"/>
        </w:rPr>
        <w:t xml:space="preserve"> </w:t>
      </w:r>
      <w:r>
        <w:rPr>
          <w:w w:val="105"/>
        </w:rPr>
        <w:t>1</w:t>
      </w:r>
      <w:r>
        <w:rPr>
          <w:w w:val="105"/>
        </w:rPr>
        <w:t>.</w:t>
      </w:r>
      <w:r>
        <w:rPr>
          <w:spacing w:val="36"/>
          <w:w w:val="105"/>
        </w:rPr>
        <w:t xml:space="preserve"> </w:t>
      </w:r>
      <w:r>
        <w:rPr>
          <w:w w:val="105"/>
        </w:rPr>
        <w:t>These</w:t>
      </w:r>
      <w:r>
        <w:rPr>
          <w:spacing w:val="-8"/>
          <w:w w:val="105"/>
        </w:rPr>
        <w:t xml:space="preserve"> </w:t>
      </w:r>
      <w:r>
        <w:rPr>
          <w:w w:val="105"/>
        </w:rPr>
        <w:t>data</w:t>
      </w:r>
      <w:r>
        <w:rPr>
          <w:spacing w:val="-8"/>
          <w:w w:val="105"/>
        </w:rPr>
        <w:t xml:space="preserve"> </w:t>
      </w:r>
      <w:r>
        <w:rPr>
          <w:w w:val="105"/>
        </w:rPr>
        <w:t>items</w:t>
      </w:r>
      <w:r>
        <w:rPr>
          <w:spacing w:val="-7"/>
          <w:w w:val="105"/>
        </w:rPr>
        <w:t xml:space="preserve"> </w:t>
      </w:r>
      <w:r>
        <w:rPr>
          <w:w w:val="105"/>
        </w:rPr>
        <w:t>form</w:t>
      </w:r>
      <w:r>
        <w:rPr>
          <w:spacing w:val="-8"/>
          <w:w w:val="105"/>
        </w:rPr>
        <w:t xml:space="preserve"> </w:t>
      </w:r>
      <w:r>
        <w:rPr>
          <w:w w:val="105"/>
        </w:rPr>
        <w:t>a</w:t>
      </w:r>
      <w:r>
        <w:rPr>
          <w:spacing w:val="-8"/>
          <w:w w:val="105"/>
        </w:rPr>
        <w:t xml:space="preserve"> </w:t>
      </w:r>
      <w:r>
        <w:rPr>
          <w:w w:val="105"/>
        </w:rPr>
        <w:t>first</w:t>
      </w:r>
      <w:r>
        <w:rPr>
          <w:spacing w:val="-7"/>
          <w:w w:val="105"/>
        </w:rPr>
        <w:t xml:space="preserve"> </w:t>
      </w:r>
      <w:r>
        <w:rPr>
          <w:w w:val="105"/>
        </w:rPr>
        <w:t>version of a core dictionary, which are intended for primarily reporting primary physisorption data</w:t>
      </w:r>
      <w:del w:id="14" w:author="irena7521 irena7521" w:date="2020-12-16T22:26:00Z">
        <w:r w:rsidDel="00456B4E">
          <w:rPr>
            <w:w w:val="105"/>
          </w:rPr>
          <w:delText xml:space="preserve"> for gas on porous materials</w:delText>
        </w:r>
      </w:del>
      <w:r>
        <w:rPr>
          <w:w w:val="105"/>
        </w:rPr>
        <w:t>. As a result the dictionary contains information about crucial</w:t>
      </w:r>
      <w:r>
        <w:rPr>
          <w:spacing w:val="-39"/>
          <w:w w:val="105"/>
        </w:rPr>
        <w:t xml:space="preserve"> </w:t>
      </w:r>
      <w:r>
        <w:rPr>
          <w:w w:val="105"/>
        </w:rPr>
        <w:t>ex-</w:t>
      </w:r>
    </w:p>
    <w:p w14:paraId="1C44D322" w14:textId="77777777" w:rsidR="00893304" w:rsidRDefault="00893304">
      <w:pPr>
        <w:spacing w:line="415" w:lineRule="auto"/>
        <w:jc w:val="both"/>
        <w:sectPr w:rsidR="00893304">
          <w:pgSz w:w="12240" w:h="15840"/>
          <w:pgMar w:top="1420" w:right="720" w:bottom="1020" w:left="1320" w:header="0" w:footer="822" w:gutter="0"/>
          <w:cols w:space="720"/>
        </w:sectPr>
      </w:pPr>
    </w:p>
    <w:p w14:paraId="1764809E" w14:textId="77777777" w:rsidR="00893304" w:rsidRDefault="00560BFF">
      <w:pPr>
        <w:pStyle w:val="Textkrper"/>
        <w:spacing w:before="35" w:line="338" w:lineRule="auto"/>
        <w:ind w:left="120" w:right="493"/>
      </w:pPr>
      <w:r>
        <w:rPr>
          <w:noProof/>
          <w:lang w:val="en-GB" w:eastAsia="en-GB"/>
        </w:rPr>
        <w:lastRenderedPageBreak/>
        <mc:AlternateContent>
          <mc:Choice Requires="wps">
            <w:drawing>
              <wp:anchor distT="0" distB="0" distL="114300" distR="114300" simplePos="0" relativeHeight="487471104" behindDoc="1" locked="0" layoutInCell="1" allowOverlap="1" wp14:anchorId="09C8A1CB" wp14:editId="70F3A07D">
                <wp:simplePos x="0" y="0"/>
                <wp:positionH relativeFrom="page">
                  <wp:posOffset>3700780</wp:posOffset>
                </wp:positionH>
                <wp:positionV relativeFrom="paragraph">
                  <wp:posOffset>465455</wp:posOffset>
                </wp:positionV>
                <wp:extent cx="46355" cy="0"/>
                <wp:effectExtent l="0" t="0" r="0" b="0"/>
                <wp:wrapNone/>
                <wp:docPr id="5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059C3" id="Line 49" o:spid="_x0000_s1026" style="position:absolute;z-index:-1584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1.4pt,36.65pt" to="295.0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" strokeweight=".14042mm">
                <w10:wrap anchorx="page"/>
              </v:line>
            </w:pict>
          </mc:Fallback>
        </mc:AlternateContent>
      </w:r>
      <w:r>
        <w:rPr>
          <w:noProof/>
          <w:lang w:val="en-GB" w:eastAsia="en-GB"/>
        </w:rPr>
        <mc:AlternateContent>
          <mc:Choice Requires="wps">
            <w:drawing>
              <wp:anchor distT="0" distB="0" distL="114300" distR="114300" simplePos="0" relativeHeight="487471616" behindDoc="1" locked="0" layoutInCell="1" allowOverlap="1" wp14:anchorId="4D60E102" wp14:editId="18A4DE79">
                <wp:simplePos x="0" y="0"/>
                <wp:positionH relativeFrom="page">
                  <wp:posOffset>4147185</wp:posOffset>
                </wp:positionH>
                <wp:positionV relativeFrom="paragraph">
                  <wp:posOffset>465455</wp:posOffset>
                </wp:positionV>
                <wp:extent cx="46990" cy="0"/>
                <wp:effectExtent l="0" t="0" r="0" b="0"/>
                <wp:wrapNone/>
                <wp:docPr id="50"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E9FFA" id="Line 48" o:spid="_x0000_s1026" style="position:absolute;z-index:-1584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6.55pt,36.65pt" to="330.2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" strokeweight=".14042mm">
                <w10:wrap anchorx="page"/>
              </v:line>
            </w:pict>
          </mc:Fallback>
        </mc:AlternateContent>
      </w:r>
      <w:r>
        <w:rPr>
          <w:noProof/>
          <w:lang w:val="en-GB" w:eastAsia="en-GB"/>
        </w:rPr>
        <mc:AlternateContent>
          <mc:Choice Requires="wps">
            <w:drawing>
              <wp:anchor distT="0" distB="0" distL="114300" distR="114300" simplePos="0" relativeHeight="487472128" behindDoc="1" locked="0" layoutInCell="1" allowOverlap="1" wp14:anchorId="07F78C25" wp14:editId="3EC82628">
                <wp:simplePos x="0" y="0"/>
                <wp:positionH relativeFrom="page">
                  <wp:posOffset>4294505</wp:posOffset>
                </wp:positionH>
                <wp:positionV relativeFrom="paragraph">
                  <wp:posOffset>465455</wp:posOffset>
                </wp:positionV>
                <wp:extent cx="46990" cy="0"/>
                <wp:effectExtent l="0" t="0" r="0" b="0"/>
                <wp:wrapNone/>
                <wp:docPr id="4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B873E1" id="Line 47" o:spid="_x0000_s1026" style="position:absolute;z-index:-1584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8.15pt,36.65pt" to="341.8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C7PHAIAAEE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" strokeweight=".14042mm">
                <w10:wrap anchorx="page"/>
              </v:line>
            </w:pict>
          </mc:Fallback>
        </mc:AlternateContent>
      </w:r>
      <w:r>
        <w:rPr>
          <w:noProof/>
          <w:lang w:val="en-GB" w:eastAsia="en-GB"/>
        </w:rPr>
        <mc:AlternateContent>
          <mc:Choice Requires="wps">
            <w:drawing>
              <wp:anchor distT="0" distB="0" distL="114300" distR="114300" simplePos="0" relativeHeight="487472640" behindDoc="1" locked="0" layoutInCell="1" allowOverlap="1" wp14:anchorId="1F6CA7A5" wp14:editId="266839FD">
                <wp:simplePos x="0" y="0"/>
                <wp:positionH relativeFrom="page">
                  <wp:posOffset>4819650</wp:posOffset>
                </wp:positionH>
                <wp:positionV relativeFrom="paragraph">
                  <wp:posOffset>465455</wp:posOffset>
                </wp:positionV>
                <wp:extent cx="46990" cy="0"/>
                <wp:effectExtent l="0" t="0" r="0" b="0"/>
                <wp:wrapNone/>
                <wp:docPr id="48"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EE4C4" id="Line 46" o:spid="_x0000_s1026" style="position:absolute;z-index:-1584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9.5pt,36.65pt" to="383.2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WEaHAIAAEE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" strokeweight=".14042mm">
                <w10:wrap anchorx="page"/>
              </v:line>
            </w:pict>
          </mc:Fallback>
        </mc:AlternateContent>
      </w:r>
      <w:r>
        <w:rPr>
          <w:noProof/>
          <w:lang w:val="en-GB" w:eastAsia="en-GB"/>
        </w:rPr>
        <mc:AlternateContent>
          <mc:Choice Requires="wps">
            <w:drawing>
              <wp:anchor distT="0" distB="0" distL="114300" distR="114300" simplePos="0" relativeHeight="487473152" behindDoc="1" locked="0" layoutInCell="1" allowOverlap="1" wp14:anchorId="0785589C" wp14:editId="21A506E8">
                <wp:simplePos x="0" y="0"/>
                <wp:positionH relativeFrom="page">
                  <wp:posOffset>4966970</wp:posOffset>
                </wp:positionH>
                <wp:positionV relativeFrom="paragraph">
                  <wp:posOffset>465455</wp:posOffset>
                </wp:positionV>
                <wp:extent cx="46355" cy="0"/>
                <wp:effectExtent l="0" t="0" r="0" b="0"/>
                <wp:wrapNone/>
                <wp:docPr id="47"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1FD82" id="Line 45" o:spid="_x0000_s1026" style="position:absolute;z-index:-1584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1.1pt,36.65pt" to="394.7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" strokeweight=".14042mm">
                <w10:wrap anchorx="page"/>
              </v:line>
            </w:pict>
          </mc:Fallback>
        </mc:AlternateContent>
      </w:r>
      <w:r>
        <w:rPr>
          <w:noProof/>
          <w:lang w:val="en-GB" w:eastAsia="en-GB"/>
        </w:rPr>
        <mc:AlternateContent>
          <mc:Choice Requires="wps">
            <w:drawing>
              <wp:anchor distT="0" distB="0" distL="114300" distR="114300" simplePos="0" relativeHeight="487473664" behindDoc="1" locked="0" layoutInCell="1" allowOverlap="1" wp14:anchorId="5306A887" wp14:editId="417C305D">
                <wp:simplePos x="0" y="0"/>
                <wp:positionH relativeFrom="page">
                  <wp:posOffset>5491480</wp:posOffset>
                </wp:positionH>
                <wp:positionV relativeFrom="paragraph">
                  <wp:posOffset>465455</wp:posOffset>
                </wp:positionV>
                <wp:extent cx="46990" cy="0"/>
                <wp:effectExtent l="0" t="0" r="0" b="0"/>
                <wp:wrapNone/>
                <wp:docPr id="4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08B6D" id="Line 44" o:spid="_x0000_s1026" style="position:absolute;z-index:-1584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2.4pt,36.65pt" to="436.1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U6PHAIAAEE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" strokeweight=".14042mm">
                <w10:wrap anchorx="page"/>
              </v:line>
            </w:pict>
          </mc:Fallback>
        </mc:AlternateContent>
      </w:r>
      <w:r>
        <w:rPr>
          <w:noProof/>
          <w:lang w:val="en-GB" w:eastAsia="en-GB"/>
        </w:rPr>
        <mc:AlternateContent>
          <mc:Choice Requires="wps">
            <w:drawing>
              <wp:anchor distT="0" distB="0" distL="114300" distR="114300" simplePos="0" relativeHeight="487474176" behindDoc="1" locked="0" layoutInCell="1" allowOverlap="1" wp14:anchorId="54583A26" wp14:editId="57BB9FE4">
                <wp:simplePos x="0" y="0"/>
                <wp:positionH relativeFrom="page">
                  <wp:posOffset>5886450</wp:posOffset>
                </wp:positionH>
                <wp:positionV relativeFrom="paragraph">
                  <wp:posOffset>465455</wp:posOffset>
                </wp:positionV>
                <wp:extent cx="46990" cy="0"/>
                <wp:effectExtent l="0" t="0" r="0" b="0"/>
                <wp:wrapNone/>
                <wp:docPr id="45"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57C01" id="Line 43" o:spid="_x0000_s1026" style="position:absolute;z-index:-1584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3.5pt,36.65pt" to="467.2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aMiHAIAAEE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" strokeweight=".14042mm">
                <w10:wrap anchorx="page"/>
              </v:line>
            </w:pict>
          </mc:Fallback>
        </mc:AlternateContent>
      </w:r>
      <w:r>
        <w:rPr>
          <w:noProof/>
          <w:lang w:val="en-GB" w:eastAsia="en-GB"/>
        </w:rPr>
        <mc:AlternateContent>
          <mc:Choice Requires="wps">
            <w:drawing>
              <wp:anchor distT="0" distB="0" distL="114300" distR="114300" simplePos="0" relativeHeight="487474688" behindDoc="1" locked="0" layoutInCell="1" allowOverlap="1" wp14:anchorId="53F1D0BC" wp14:editId="7EE18D24">
                <wp:simplePos x="0" y="0"/>
                <wp:positionH relativeFrom="page">
                  <wp:posOffset>6411595</wp:posOffset>
                </wp:positionH>
                <wp:positionV relativeFrom="paragraph">
                  <wp:posOffset>465455</wp:posOffset>
                </wp:positionV>
                <wp:extent cx="46990" cy="0"/>
                <wp:effectExtent l="0" t="0" r="0" b="0"/>
                <wp:wrapNone/>
                <wp:docPr id="4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BA41A" id="Line 42" o:spid="_x0000_s1026" style="position:absolute;z-index:-1584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4.85pt,36.65pt" to="508.5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Oz3HAIAAEE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" strokeweight=".14042mm">
                <w10:wrap anchorx="page"/>
              </v:line>
            </w:pict>
          </mc:Fallback>
        </mc:AlternateContent>
      </w:r>
      <w:r w:rsidR="00ED165B">
        <w:rPr>
          <w:w w:val="105"/>
        </w:rPr>
        <w:t xml:space="preserve">perimental parameters, basic sample characterization, adsorption and desorption measures, each distinguished </w:t>
      </w:r>
      <w:r w:rsidR="00ED165B">
        <w:rPr>
          <w:spacing w:val="-4"/>
          <w:w w:val="105"/>
        </w:rPr>
        <w:t xml:space="preserve">by </w:t>
      </w:r>
      <w:r w:rsidR="00ED165B">
        <w:rPr>
          <w:w w:val="105"/>
        </w:rPr>
        <w:t xml:space="preserve">a data name prefix ( </w:t>
      </w:r>
      <w:r w:rsidR="00ED165B">
        <w:rPr>
          <w:rFonts w:ascii="Monaco"/>
          <w:w w:val="105"/>
        </w:rPr>
        <w:t>exptl</w:t>
      </w:r>
      <w:r w:rsidR="00ED165B">
        <w:rPr>
          <w:rFonts w:ascii="Monaco"/>
          <w:spacing w:val="-90"/>
          <w:w w:val="105"/>
        </w:rPr>
        <w:t xml:space="preserve"> </w:t>
      </w:r>
      <w:r w:rsidR="00ED165B">
        <w:rPr>
          <w:w w:val="105"/>
        </w:rPr>
        <w:t>,</w:t>
      </w:r>
      <w:r w:rsidR="00ED165B">
        <w:rPr>
          <w:spacing w:val="53"/>
          <w:w w:val="105"/>
        </w:rPr>
        <w:t xml:space="preserve"> </w:t>
      </w:r>
      <w:r w:rsidR="00ED165B">
        <w:rPr>
          <w:rFonts w:ascii="Monaco"/>
          <w:w w:val="105"/>
        </w:rPr>
        <w:t>sample</w:t>
      </w:r>
      <w:r w:rsidR="00ED165B">
        <w:rPr>
          <w:rFonts w:ascii="Monaco"/>
          <w:spacing w:val="-90"/>
          <w:w w:val="105"/>
        </w:rPr>
        <w:t xml:space="preserve"> </w:t>
      </w:r>
      <w:r w:rsidR="00ED165B">
        <w:rPr>
          <w:w w:val="105"/>
        </w:rPr>
        <w:t>,</w:t>
      </w:r>
      <w:r w:rsidR="00ED165B">
        <w:rPr>
          <w:spacing w:val="53"/>
          <w:w w:val="105"/>
        </w:rPr>
        <w:t xml:space="preserve"> </w:t>
      </w:r>
      <w:r w:rsidR="00ED165B">
        <w:rPr>
          <w:rFonts w:ascii="Monaco"/>
          <w:w w:val="105"/>
        </w:rPr>
        <w:t xml:space="preserve">adsorp </w:t>
      </w:r>
      <w:r w:rsidR="00ED165B">
        <w:rPr>
          <w:w w:val="105"/>
        </w:rPr>
        <w:t>and</w:t>
      </w:r>
      <w:r w:rsidR="00ED165B">
        <w:rPr>
          <w:spacing w:val="53"/>
          <w:w w:val="105"/>
        </w:rPr>
        <w:t xml:space="preserve"> </w:t>
      </w:r>
      <w:r w:rsidR="00ED165B">
        <w:rPr>
          <w:rFonts w:ascii="Monaco"/>
          <w:w w:val="105"/>
        </w:rPr>
        <w:t>desorp</w:t>
      </w:r>
      <w:r w:rsidR="00ED165B">
        <w:rPr>
          <w:rFonts w:ascii="Monaco"/>
          <w:spacing w:val="-89"/>
          <w:w w:val="105"/>
        </w:rPr>
        <w:t xml:space="preserve"> </w:t>
      </w:r>
      <w:r w:rsidR="00ED165B">
        <w:rPr>
          <w:w w:val="105"/>
        </w:rPr>
        <w:t>).</w:t>
      </w:r>
    </w:p>
    <w:p w14:paraId="05A6E8E5" w14:textId="77777777" w:rsidR="00893304" w:rsidRDefault="00ED165B">
      <w:pPr>
        <w:pStyle w:val="Textkrper"/>
        <w:spacing w:before="42"/>
        <w:ind w:left="2825"/>
      </w:pPr>
      <w:r>
        <w:rPr>
          <w:spacing w:val="-4"/>
          <w:w w:val="105"/>
        </w:rPr>
        <w:t xml:space="preserve">Table </w:t>
      </w:r>
      <w:r>
        <w:rPr>
          <w:w w:val="105"/>
        </w:rPr>
        <w:t>1: Core dictionary of data</w:t>
      </w:r>
      <w:r>
        <w:rPr>
          <w:spacing w:val="58"/>
          <w:w w:val="105"/>
        </w:rPr>
        <w:t xml:space="preserve"> </w:t>
      </w:r>
      <w:r>
        <w:rPr>
          <w:w w:val="105"/>
        </w:rPr>
        <w:t>items</w:t>
      </w:r>
    </w:p>
    <w:p w14:paraId="6F415535" w14:textId="77777777" w:rsidR="00893304" w:rsidRDefault="00560BFF">
      <w:pPr>
        <w:pStyle w:val="Textkrper"/>
        <w:spacing w:before="10"/>
        <w:rPr>
          <w:sz w:val="16"/>
        </w:rPr>
      </w:pPr>
      <w:r>
        <w:rPr>
          <w:noProof/>
          <w:lang w:val="en-GB" w:eastAsia="en-GB"/>
        </w:rPr>
        <mc:AlternateContent>
          <mc:Choice Requires="wps">
            <w:drawing>
              <wp:anchor distT="0" distB="0" distL="0" distR="0" simplePos="0" relativeHeight="487589888" behindDoc="1" locked="0" layoutInCell="1" allowOverlap="1" wp14:anchorId="2DF09DE8" wp14:editId="02E6A2A1">
                <wp:simplePos x="0" y="0"/>
                <wp:positionH relativeFrom="page">
                  <wp:posOffset>914400</wp:posOffset>
                </wp:positionH>
                <wp:positionV relativeFrom="paragraph">
                  <wp:posOffset>154305</wp:posOffset>
                </wp:positionV>
                <wp:extent cx="6325870" cy="1270"/>
                <wp:effectExtent l="0" t="0" r="0" b="0"/>
                <wp:wrapTopAndBottom/>
                <wp:docPr id="43"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5870" cy="1270"/>
                        </a:xfrm>
                        <a:custGeom>
                          <a:avLst/>
                          <a:gdLst>
                            <a:gd name="T0" fmla="+- 0 1440 1440"/>
                            <a:gd name="T1" fmla="*/ T0 w 9962"/>
                            <a:gd name="T2" fmla="+- 0 11401 1440"/>
                            <a:gd name="T3" fmla="*/ T2 w 9962"/>
                          </a:gdLst>
                          <a:ahLst/>
                          <a:cxnLst>
                            <a:cxn ang="0">
                              <a:pos x="T1" y="0"/>
                            </a:cxn>
                            <a:cxn ang="0">
                              <a:pos x="T3" y="0"/>
                            </a:cxn>
                          </a:cxnLst>
                          <a:rect l="0" t="0" r="r" b="b"/>
                          <a:pathLst>
                            <a:path w="9962">
                              <a:moveTo>
                                <a:pt x="0" y="0"/>
                              </a:moveTo>
                              <a:lnTo>
                                <a:pt x="9961" y="0"/>
                              </a:lnTo>
                            </a:path>
                          </a:pathLst>
                        </a:custGeom>
                        <a:noFill/>
                        <a:ln w="118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8411B" id="Freeform 41" o:spid="_x0000_s1026" style="position:absolute;margin-left:1in;margin-top:12.15pt;width:498.1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" path="m,l9961,e" filled="f" strokeweight=".33019mm">
                <v:path arrowok="t" o:connecttype="custom" o:connectlocs="0,0;6325235,0" o:connectangles="0,0"/>
                <w10:wrap type="topAndBottom" anchorx="page"/>
              </v:shape>
            </w:pict>
          </mc:Fallback>
        </mc:AlternateContent>
      </w:r>
    </w:p>
    <w:p w14:paraId="386EBF0D" w14:textId="77777777" w:rsidR="00893304" w:rsidRDefault="00ED165B">
      <w:pPr>
        <w:pStyle w:val="Textkrper"/>
        <w:tabs>
          <w:tab w:val="left" w:pos="2839"/>
        </w:tabs>
        <w:spacing w:before="56" w:after="93"/>
        <w:ind w:left="120"/>
      </w:pPr>
      <w:r>
        <w:rPr>
          <w:w w:val="105"/>
        </w:rPr>
        <w:t>data</w:t>
      </w:r>
      <w:r>
        <w:rPr>
          <w:spacing w:val="27"/>
          <w:w w:val="105"/>
        </w:rPr>
        <w:t xml:space="preserve"> </w:t>
      </w:r>
      <w:r>
        <w:rPr>
          <w:w w:val="105"/>
        </w:rPr>
        <w:t>name</w:t>
      </w:r>
      <w:r>
        <w:rPr>
          <w:w w:val="105"/>
        </w:rPr>
        <w:tab/>
        <w:t>description</w:t>
      </w:r>
    </w:p>
    <w:p w14:paraId="0BA425AD" w14:textId="77777777" w:rsidR="00893304" w:rsidRDefault="00560BFF">
      <w:pPr>
        <w:pStyle w:val="Textkrper"/>
        <w:spacing w:line="20" w:lineRule="exact"/>
        <w:ind w:left="114"/>
        <w:rPr>
          <w:sz w:val="2"/>
        </w:rPr>
      </w:pPr>
      <w:r>
        <w:rPr>
          <w:noProof/>
          <w:sz w:val="2"/>
          <w:lang w:val="en-GB" w:eastAsia="en-GB"/>
        </w:rPr>
        <mc:AlternateContent>
          <mc:Choice Requires="wpg">
            <w:drawing>
              <wp:inline distT="0" distB="0" distL="0" distR="0" wp14:anchorId="64F9A9B1" wp14:editId="58EFD5C6">
                <wp:extent cx="6325870" cy="7620"/>
                <wp:effectExtent l="0" t="0" r="0" b="0"/>
                <wp:docPr id="4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870" cy="7620"/>
                          <a:chOff x="0" y="0"/>
                          <a:chExt cx="9962" cy="12"/>
                        </a:xfrm>
                      </wpg:grpSpPr>
                      <wps:wsp>
                        <wps:cNvPr id="42" name="Line 40"/>
                        <wps:cNvCnPr>
                          <a:cxnSpLocks noChangeShapeType="1"/>
                        </wps:cNvCnPr>
                        <wps:spPr bwMode="auto">
                          <a:xfrm>
                            <a:off x="0" y="6"/>
                            <a:ext cx="9961" cy="0"/>
                          </a:xfrm>
                          <a:prstGeom prst="line">
                            <a:avLst/>
                          </a:prstGeom>
                          <a:noFill/>
                          <a:ln w="743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3953C81" id="Group 39" o:spid="_x0000_s1026" style="width:498.1pt;height:.6pt;mso-position-horizontal-relative:char;mso-position-vertical-relative:line" coordsize="99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">
                <v:line id="Line 40" o:spid="_x0000_s1027" style="position:absolute;visibility:visible;mso-wrap-style:square" from="0,6" to="99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iOFMUAAADbAAAADwAAAGRycy9kb3ducmV2LnhtbESPS2vCQBSF9wX/w3CF7uokqYiNjtIW&#10;CgWp+OhCd5fMNYlm7oSZqUn/vSMUujycx8eZL3vTiCs5X1tWkI4SEMSF1TWXCr73H09TED4ga2ws&#10;k4Jf8rBcDB7mmGvb8Zauu1CKOMI+RwVVCG0upS8qMuhHtiWO3sk6gyFKV0rtsIvjppFZkkykwZoj&#10;ocKW3isqLrsfEyHr5njszLN+c6fUfG32q8PL2Sn1OOxfZyAC9eE//Nf+1ArGGdy/x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ZiOFMUAAADbAAAADwAAAAAAAAAA&#10;AAAAAAChAgAAZHJzL2Rvd25yZXYueG1sUEsFBgAAAAAEAAQA+QAAAJMDAAAAAA==&#10;" strokeweight=".20639mm"/>
                <w10:anchorlock/>
              </v:group>
            </w:pict>
          </mc:Fallback>
        </mc:AlternateContent>
      </w:r>
    </w:p>
    <w:p w14:paraId="33460A0E" w14:textId="77777777" w:rsidR="00893304" w:rsidRDefault="00560BFF">
      <w:pPr>
        <w:pStyle w:val="Textkrper"/>
        <w:tabs>
          <w:tab w:val="left" w:pos="2839"/>
        </w:tabs>
        <w:spacing w:line="368" w:lineRule="exact"/>
        <w:ind w:left="208"/>
      </w:pPr>
      <w:r>
        <w:rPr>
          <w:noProof/>
          <w:lang w:val="en-GB" w:eastAsia="en-GB"/>
        </w:rPr>
        <mc:AlternateContent>
          <mc:Choice Requires="wps">
            <w:drawing>
              <wp:anchor distT="0" distB="0" distL="114300" distR="114300" simplePos="0" relativeHeight="15736320" behindDoc="0" locked="0" layoutInCell="1" allowOverlap="1" wp14:anchorId="03E9020C" wp14:editId="1D00362B">
                <wp:simplePos x="0" y="0"/>
                <wp:positionH relativeFrom="page">
                  <wp:posOffset>923925</wp:posOffset>
                </wp:positionH>
                <wp:positionV relativeFrom="paragraph">
                  <wp:posOffset>196215</wp:posOffset>
                </wp:positionV>
                <wp:extent cx="46990" cy="0"/>
                <wp:effectExtent l="0" t="0" r="0" b="0"/>
                <wp:wrapNone/>
                <wp:docPr id="40"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0916E" id="Line 38" o:spid="_x0000_s1026" style="position:absolute;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15.45pt" to="76.4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ZzHAIAAEE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" strokeweight=".14042mm">
                <w10:wrap anchorx="page"/>
              </v:line>
            </w:pict>
          </mc:Fallback>
        </mc:AlternateContent>
      </w:r>
      <w:r>
        <w:rPr>
          <w:noProof/>
          <w:lang w:val="en-GB" w:eastAsia="en-GB"/>
        </w:rPr>
        <mc:AlternateContent>
          <mc:Choice Requires="wps">
            <w:drawing>
              <wp:anchor distT="0" distB="0" distL="114300" distR="114300" simplePos="0" relativeHeight="487475712" behindDoc="1" locked="0" layoutInCell="1" allowOverlap="1" wp14:anchorId="2C2ABEC1" wp14:editId="7EE4AF40">
                <wp:simplePos x="0" y="0"/>
                <wp:positionH relativeFrom="page">
                  <wp:posOffset>1370965</wp:posOffset>
                </wp:positionH>
                <wp:positionV relativeFrom="paragraph">
                  <wp:posOffset>196215</wp:posOffset>
                </wp:positionV>
                <wp:extent cx="46355" cy="0"/>
                <wp:effectExtent l="0" t="0" r="0" b="0"/>
                <wp:wrapNone/>
                <wp:docPr id="39"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000FE" id="Line 37" o:spid="_x0000_s1026" style="position:absolute;z-index:-1584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7.95pt,15.45pt" to="111.6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" strokeweight=".14042mm">
                <w10:wrap anchorx="page"/>
              </v:line>
            </w:pict>
          </mc:Fallback>
        </mc:AlternateContent>
      </w:r>
      <w:r w:rsidR="00ED165B">
        <w:rPr>
          <w:rFonts w:ascii="Monaco"/>
          <w:w w:val="95"/>
        </w:rPr>
        <w:t>exptl</w:t>
      </w:r>
      <w:r w:rsidR="00ED165B">
        <w:rPr>
          <w:rFonts w:ascii="Monaco"/>
          <w:spacing w:val="-103"/>
          <w:w w:val="95"/>
        </w:rPr>
        <w:t xml:space="preserve"> </w:t>
      </w:r>
      <w:r w:rsidR="00ED165B">
        <w:rPr>
          <w:rFonts w:ascii="Monaco"/>
          <w:w w:val="95"/>
        </w:rPr>
        <w:t>operator</w:t>
      </w:r>
      <w:r w:rsidR="00ED165B">
        <w:rPr>
          <w:rFonts w:ascii="Monaco"/>
          <w:w w:val="95"/>
        </w:rPr>
        <w:tab/>
      </w:r>
      <w:r w:rsidR="00ED165B">
        <w:t>name</w:t>
      </w:r>
      <w:r w:rsidR="00ED165B">
        <w:rPr>
          <w:spacing w:val="25"/>
        </w:rPr>
        <w:t xml:space="preserve"> </w:t>
      </w:r>
      <w:r w:rsidR="00ED165B">
        <w:t>of</w:t>
      </w:r>
      <w:r w:rsidR="00ED165B">
        <w:rPr>
          <w:spacing w:val="26"/>
        </w:rPr>
        <w:t xml:space="preserve"> </w:t>
      </w:r>
      <w:r w:rsidR="00ED165B">
        <w:t>the</w:t>
      </w:r>
      <w:r w:rsidR="00ED165B">
        <w:rPr>
          <w:spacing w:val="25"/>
        </w:rPr>
        <w:t xml:space="preserve"> </w:t>
      </w:r>
      <w:r w:rsidR="00ED165B">
        <w:t>person</w:t>
      </w:r>
      <w:r w:rsidR="00ED165B">
        <w:rPr>
          <w:spacing w:val="26"/>
        </w:rPr>
        <w:t xml:space="preserve"> </w:t>
      </w:r>
      <w:r w:rsidR="00ED165B">
        <w:t>who</w:t>
      </w:r>
      <w:r w:rsidR="00ED165B">
        <w:rPr>
          <w:spacing w:val="25"/>
        </w:rPr>
        <w:t xml:space="preserve"> </w:t>
      </w:r>
      <w:r w:rsidR="00ED165B">
        <w:t>ran</w:t>
      </w:r>
      <w:r w:rsidR="00ED165B">
        <w:rPr>
          <w:spacing w:val="26"/>
        </w:rPr>
        <w:t xml:space="preserve"> </w:t>
      </w:r>
      <w:r w:rsidR="00ED165B">
        <w:t>the</w:t>
      </w:r>
      <w:r w:rsidR="00ED165B">
        <w:rPr>
          <w:spacing w:val="25"/>
        </w:rPr>
        <w:t xml:space="preserve"> </w:t>
      </w:r>
      <w:r w:rsidR="00ED165B">
        <w:t>experiment</w:t>
      </w:r>
      <w:r w:rsidR="00ED165B">
        <w:rPr>
          <w:spacing w:val="26"/>
        </w:rPr>
        <w:t xml:space="preserve"> </w:t>
      </w:r>
      <w:r w:rsidR="00ED165B">
        <w:t>(string)</w:t>
      </w:r>
    </w:p>
    <w:p w14:paraId="20FC9B5F" w14:textId="77777777" w:rsidR="00893304" w:rsidRDefault="00560BFF">
      <w:pPr>
        <w:pStyle w:val="Textkrper"/>
        <w:tabs>
          <w:tab w:val="left" w:pos="2839"/>
        </w:tabs>
        <w:spacing w:line="347" w:lineRule="exact"/>
        <w:ind w:left="208"/>
      </w:pPr>
      <w:r>
        <w:rPr>
          <w:noProof/>
          <w:lang w:val="en-GB" w:eastAsia="en-GB"/>
        </w:rPr>
        <mc:AlternateContent>
          <mc:Choice Requires="wps">
            <w:drawing>
              <wp:anchor distT="0" distB="0" distL="114300" distR="114300" simplePos="0" relativeHeight="15737344" behindDoc="0" locked="0" layoutInCell="1" allowOverlap="1" wp14:anchorId="262432D9" wp14:editId="55BF6767">
                <wp:simplePos x="0" y="0"/>
                <wp:positionH relativeFrom="page">
                  <wp:posOffset>923925</wp:posOffset>
                </wp:positionH>
                <wp:positionV relativeFrom="paragraph">
                  <wp:posOffset>175260</wp:posOffset>
                </wp:positionV>
                <wp:extent cx="46990" cy="0"/>
                <wp:effectExtent l="0" t="0" r="0" b="0"/>
                <wp:wrapNone/>
                <wp:docPr id="3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68D22" id="Line 36" o:spid="_x0000_s1026" style="position:absolute;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13.8pt" to="76.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" strokeweight=".14042mm">
                <w10:wrap anchorx="page"/>
              </v:line>
            </w:pict>
          </mc:Fallback>
        </mc:AlternateContent>
      </w:r>
      <w:r>
        <w:rPr>
          <w:noProof/>
          <w:lang w:val="en-GB" w:eastAsia="en-GB"/>
        </w:rPr>
        <mc:AlternateContent>
          <mc:Choice Requires="wps">
            <w:drawing>
              <wp:anchor distT="0" distB="0" distL="114300" distR="114300" simplePos="0" relativeHeight="487476736" behindDoc="1" locked="0" layoutInCell="1" allowOverlap="1" wp14:anchorId="2AEEB994" wp14:editId="23523078">
                <wp:simplePos x="0" y="0"/>
                <wp:positionH relativeFrom="page">
                  <wp:posOffset>1370965</wp:posOffset>
                </wp:positionH>
                <wp:positionV relativeFrom="paragraph">
                  <wp:posOffset>175260</wp:posOffset>
                </wp:positionV>
                <wp:extent cx="46355" cy="0"/>
                <wp:effectExtent l="0" t="0" r="0" b="0"/>
                <wp:wrapNone/>
                <wp:docPr id="37"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75458" id="Line 35" o:spid="_x0000_s1026" style="position:absolute;z-index:-1583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7.95pt,13.8pt" to="111.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" strokeweight=".14042mm">
                <w10:wrap anchorx="page"/>
              </v:line>
            </w:pict>
          </mc:Fallback>
        </mc:AlternateContent>
      </w:r>
      <w:r w:rsidR="00ED165B">
        <w:rPr>
          <w:rFonts w:ascii="Monaco"/>
        </w:rPr>
        <w:t>exptl</w:t>
      </w:r>
      <w:r w:rsidR="00ED165B">
        <w:rPr>
          <w:rFonts w:ascii="Monaco"/>
          <w:spacing w:val="-113"/>
        </w:rPr>
        <w:t xml:space="preserve"> </w:t>
      </w:r>
      <w:r w:rsidR="00ED165B">
        <w:rPr>
          <w:rFonts w:ascii="Monaco"/>
        </w:rPr>
        <w:t>date</w:t>
      </w:r>
      <w:r w:rsidR="00ED165B">
        <w:rPr>
          <w:rFonts w:ascii="Monaco"/>
        </w:rPr>
        <w:tab/>
      </w:r>
      <w:r w:rsidR="00ED165B">
        <w:t>date</w:t>
      </w:r>
      <w:r w:rsidR="00ED165B">
        <w:rPr>
          <w:spacing w:val="42"/>
        </w:rPr>
        <w:t xml:space="preserve"> </w:t>
      </w:r>
      <w:r w:rsidR="00ED165B">
        <w:t>and</w:t>
      </w:r>
      <w:r w:rsidR="00ED165B">
        <w:rPr>
          <w:spacing w:val="43"/>
        </w:rPr>
        <w:t xml:space="preserve"> </w:t>
      </w:r>
      <w:r w:rsidR="00ED165B">
        <w:t>time</w:t>
      </w:r>
      <w:r w:rsidR="00ED165B">
        <w:rPr>
          <w:spacing w:val="43"/>
        </w:rPr>
        <w:t xml:space="preserve"> </w:t>
      </w:r>
      <w:r w:rsidR="00ED165B">
        <w:t>of</w:t>
      </w:r>
      <w:r w:rsidR="00ED165B">
        <w:rPr>
          <w:spacing w:val="42"/>
        </w:rPr>
        <w:t xml:space="preserve"> </w:t>
      </w:r>
      <w:r w:rsidR="00ED165B">
        <w:t>the</w:t>
      </w:r>
      <w:r w:rsidR="00ED165B">
        <w:rPr>
          <w:spacing w:val="43"/>
        </w:rPr>
        <w:t xml:space="preserve"> </w:t>
      </w:r>
      <w:r w:rsidR="00ED165B">
        <w:t>experiment</w:t>
      </w:r>
      <w:r w:rsidR="00ED165B">
        <w:rPr>
          <w:spacing w:val="42"/>
        </w:rPr>
        <w:t xml:space="preserve"> </w:t>
      </w:r>
      <w:r w:rsidR="00ED165B">
        <w:t>(date-time</w:t>
      </w:r>
      <w:r w:rsidR="00ED165B">
        <w:rPr>
          <w:spacing w:val="43"/>
        </w:rPr>
        <w:t xml:space="preserve"> </w:t>
      </w:r>
      <w:r w:rsidR="00ED165B">
        <w:t>string</w:t>
      </w:r>
      <w:r w:rsidR="00ED165B">
        <w:rPr>
          <w:spacing w:val="43"/>
        </w:rPr>
        <w:t xml:space="preserve"> </w:t>
      </w:r>
      <w:r w:rsidR="00ED165B">
        <w:t>representation)</w:t>
      </w:r>
    </w:p>
    <w:p w14:paraId="15E14EA6" w14:textId="77777777" w:rsidR="00893304" w:rsidRDefault="00560BFF">
      <w:pPr>
        <w:pStyle w:val="Textkrper"/>
        <w:tabs>
          <w:tab w:val="left" w:pos="2839"/>
        </w:tabs>
        <w:spacing w:line="347" w:lineRule="exact"/>
        <w:ind w:left="208"/>
      </w:pPr>
      <w:r>
        <w:rPr>
          <w:noProof/>
          <w:lang w:val="en-GB" w:eastAsia="en-GB"/>
        </w:rPr>
        <mc:AlternateContent>
          <mc:Choice Requires="wps">
            <w:drawing>
              <wp:anchor distT="0" distB="0" distL="114300" distR="114300" simplePos="0" relativeHeight="15738368" behindDoc="0" locked="0" layoutInCell="1" allowOverlap="1" wp14:anchorId="231A2CEF" wp14:editId="3E3A8F49">
                <wp:simplePos x="0" y="0"/>
                <wp:positionH relativeFrom="page">
                  <wp:posOffset>923925</wp:posOffset>
                </wp:positionH>
                <wp:positionV relativeFrom="paragraph">
                  <wp:posOffset>175260</wp:posOffset>
                </wp:positionV>
                <wp:extent cx="46990" cy="0"/>
                <wp:effectExtent l="0" t="0" r="0" b="0"/>
                <wp:wrapNone/>
                <wp:docPr id="3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50B15" id="Line 34" o:spid="_x0000_s1026" style="position:absolute;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13.8pt" to="76.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kwHAIAAEE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" strokeweight=".14042mm">
                <w10:wrap anchorx="page"/>
              </v:line>
            </w:pict>
          </mc:Fallback>
        </mc:AlternateContent>
      </w:r>
      <w:r>
        <w:rPr>
          <w:noProof/>
          <w:lang w:val="en-GB" w:eastAsia="en-GB"/>
        </w:rPr>
        <mc:AlternateContent>
          <mc:Choice Requires="wps">
            <w:drawing>
              <wp:anchor distT="0" distB="0" distL="114300" distR="114300" simplePos="0" relativeHeight="487477760" behindDoc="1" locked="0" layoutInCell="1" allowOverlap="1" wp14:anchorId="6797C1C7" wp14:editId="43F1DC77">
                <wp:simplePos x="0" y="0"/>
                <wp:positionH relativeFrom="page">
                  <wp:posOffset>1370965</wp:posOffset>
                </wp:positionH>
                <wp:positionV relativeFrom="paragraph">
                  <wp:posOffset>175260</wp:posOffset>
                </wp:positionV>
                <wp:extent cx="46355" cy="0"/>
                <wp:effectExtent l="0" t="0" r="0" b="0"/>
                <wp:wrapNone/>
                <wp:docPr id="3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D1BA7" id="Line 33" o:spid="_x0000_s1026" style="position:absolute;z-index:-1583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7.95pt,13.8pt" to="111.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" strokeweight=".14042mm">
                <w10:wrap anchorx="page"/>
              </v:line>
            </w:pict>
          </mc:Fallback>
        </mc:AlternateContent>
      </w:r>
      <w:r w:rsidR="00ED165B">
        <w:rPr>
          <w:rFonts w:ascii="Monaco"/>
          <w:w w:val="90"/>
        </w:rPr>
        <w:t>exptl</w:t>
      </w:r>
      <w:r w:rsidR="00ED165B">
        <w:rPr>
          <w:rFonts w:ascii="Monaco"/>
          <w:spacing w:val="-72"/>
          <w:w w:val="90"/>
        </w:rPr>
        <w:t xml:space="preserve"> </w:t>
      </w:r>
      <w:r w:rsidR="00ED165B">
        <w:rPr>
          <w:rFonts w:ascii="Monaco"/>
          <w:w w:val="90"/>
        </w:rPr>
        <w:t>instrument</w:t>
      </w:r>
      <w:r w:rsidR="00ED165B">
        <w:rPr>
          <w:rFonts w:ascii="Monaco"/>
          <w:w w:val="90"/>
        </w:rPr>
        <w:tab/>
      </w:r>
      <w:r w:rsidR="00ED165B">
        <w:t>instrument</w:t>
      </w:r>
      <w:r w:rsidR="00ED165B">
        <w:rPr>
          <w:spacing w:val="24"/>
        </w:rPr>
        <w:t xml:space="preserve"> </w:t>
      </w:r>
      <w:r w:rsidR="00ED165B">
        <w:t>id</w:t>
      </w:r>
      <w:r w:rsidR="00ED165B">
        <w:rPr>
          <w:spacing w:val="25"/>
        </w:rPr>
        <w:t xml:space="preserve"> </w:t>
      </w:r>
      <w:r w:rsidR="00ED165B">
        <w:t>used</w:t>
      </w:r>
      <w:r w:rsidR="00ED165B">
        <w:rPr>
          <w:spacing w:val="24"/>
        </w:rPr>
        <w:t xml:space="preserve"> </w:t>
      </w:r>
      <w:r w:rsidR="00ED165B">
        <w:t>for</w:t>
      </w:r>
      <w:r w:rsidR="00ED165B">
        <w:rPr>
          <w:spacing w:val="25"/>
        </w:rPr>
        <w:t xml:space="preserve"> </w:t>
      </w:r>
      <w:r w:rsidR="00ED165B">
        <w:t>the</w:t>
      </w:r>
      <w:r w:rsidR="00ED165B">
        <w:rPr>
          <w:spacing w:val="24"/>
        </w:rPr>
        <w:t xml:space="preserve"> </w:t>
      </w:r>
      <w:r w:rsidR="00ED165B">
        <w:t>experiment</w:t>
      </w:r>
      <w:r w:rsidR="00ED165B">
        <w:rPr>
          <w:spacing w:val="25"/>
        </w:rPr>
        <w:t xml:space="preserve"> </w:t>
      </w:r>
      <w:r w:rsidR="00ED165B">
        <w:t>(string)</w:t>
      </w:r>
    </w:p>
    <w:p w14:paraId="7F93068D" w14:textId="77777777" w:rsidR="00893304" w:rsidRDefault="00560BFF">
      <w:pPr>
        <w:pStyle w:val="Textkrper"/>
        <w:tabs>
          <w:tab w:val="left" w:pos="2839"/>
        </w:tabs>
        <w:spacing w:before="16" w:line="201" w:lineRule="auto"/>
        <w:ind w:left="208" w:right="3503"/>
      </w:pPr>
      <w:r>
        <w:rPr>
          <w:noProof/>
          <w:lang w:val="en-GB" w:eastAsia="en-GB"/>
        </w:rPr>
        <mc:AlternateContent>
          <mc:Choice Requires="wps">
            <w:drawing>
              <wp:anchor distT="0" distB="0" distL="114300" distR="114300" simplePos="0" relativeHeight="15739392" behindDoc="0" locked="0" layoutInCell="1" allowOverlap="1" wp14:anchorId="30A38DA9" wp14:editId="0D7E4A5D">
                <wp:simplePos x="0" y="0"/>
                <wp:positionH relativeFrom="page">
                  <wp:posOffset>923925</wp:posOffset>
                </wp:positionH>
                <wp:positionV relativeFrom="paragraph">
                  <wp:posOffset>174625</wp:posOffset>
                </wp:positionV>
                <wp:extent cx="46990" cy="0"/>
                <wp:effectExtent l="0" t="0" r="0" b="0"/>
                <wp:wrapNone/>
                <wp:docPr id="3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ECA9F" id="Line 32" o:spid="_x0000_s1026" style="position:absolute;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13.75pt" to="76.4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tIHAIAAEE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" strokeweight=".14042mm">
                <w10:wrap anchorx="page"/>
              </v:line>
            </w:pict>
          </mc:Fallback>
        </mc:AlternateContent>
      </w:r>
      <w:r>
        <w:rPr>
          <w:noProof/>
          <w:lang w:val="en-GB" w:eastAsia="en-GB"/>
        </w:rPr>
        <mc:AlternateContent>
          <mc:Choice Requires="wps">
            <w:drawing>
              <wp:anchor distT="0" distB="0" distL="114300" distR="114300" simplePos="0" relativeHeight="487478784" behindDoc="1" locked="0" layoutInCell="1" allowOverlap="1" wp14:anchorId="40F78D94" wp14:editId="73FF3EA7">
                <wp:simplePos x="0" y="0"/>
                <wp:positionH relativeFrom="page">
                  <wp:posOffset>1370965</wp:posOffset>
                </wp:positionH>
                <wp:positionV relativeFrom="paragraph">
                  <wp:posOffset>174625</wp:posOffset>
                </wp:positionV>
                <wp:extent cx="46355" cy="0"/>
                <wp:effectExtent l="0" t="0" r="0" b="0"/>
                <wp:wrapNone/>
                <wp:docPr id="3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1666B" id="Line 31" o:spid="_x0000_s1026" style="position:absolute;z-index:-1583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7.95pt,13.75pt" to="111.6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" strokeweight=".14042mm">
                <w10:wrap anchorx="page"/>
              </v:line>
            </w:pict>
          </mc:Fallback>
        </mc:AlternateContent>
      </w:r>
      <w:r>
        <w:rPr>
          <w:noProof/>
          <w:lang w:val="en-GB" w:eastAsia="en-GB"/>
        </w:rPr>
        <mc:AlternateContent>
          <mc:Choice Requires="wps">
            <w:drawing>
              <wp:anchor distT="0" distB="0" distL="114300" distR="114300" simplePos="0" relativeHeight="15740416" behindDoc="0" locked="0" layoutInCell="1" allowOverlap="1" wp14:anchorId="22138F58" wp14:editId="636EF46A">
                <wp:simplePos x="0" y="0"/>
                <wp:positionH relativeFrom="page">
                  <wp:posOffset>923925</wp:posOffset>
                </wp:positionH>
                <wp:positionV relativeFrom="paragraph">
                  <wp:posOffset>394970</wp:posOffset>
                </wp:positionV>
                <wp:extent cx="46990" cy="0"/>
                <wp:effectExtent l="0" t="0" r="0" b="0"/>
                <wp:wrapNone/>
                <wp:docPr id="32"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B1705" id="Line 30" o:spid="_x0000_s1026" style="position:absolute;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31.1pt" to="76.4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" strokeweight=".14042mm">
                <w10:wrap anchorx="page"/>
              </v:line>
            </w:pict>
          </mc:Fallback>
        </mc:AlternateContent>
      </w:r>
      <w:r>
        <w:rPr>
          <w:noProof/>
          <w:lang w:val="en-GB" w:eastAsia="en-GB"/>
        </w:rPr>
        <mc:AlternateContent>
          <mc:Choice Requires="wps">
            <w:drawing>
              <wp:anchor distT="0" distB="0" distL="114300" distR="114300" simplePos="0" relativeHeight="487479808" behindDoc="1" locked="0" layoutInCell="1" allowOverlap="1" wp14:anchorId="32A3715B" wp14:editId="43408AA6">
                <wp:simplePos x="0" y="0"/>
                <wp:positionH relativeFrom="page">
                  <wp:posOffset>1370965</wp:posOffset>
                </wp:positionH>
                <wp:positionV relativeFrom="paragraph">
                  <wp:posOffset>394970</wp:posOffset>
                </wp:positionV>
                <wp:extent cx="46355" cy="0"/>
                <wp:effectExtent l="0" t="0" r="0" b="0"/>
                <wp:wrapNone/>
                <wp:docPr id="3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E9B56" id="Line 29" o:spid="_x0000_s1026" style="position:absolute;z-index:-1583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7.95pt,31.1pt" to="111.6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" strokeweight=".14042mm">
                <w10:wrap anchorx="page"/>
              </v:line>
            </w:pict>
          </mc:Fallback>
        </mc:AlternateContent>
      </w:r>
      <w:r>
        <w:rPr>
          <w:noProof/>
          <w:lang w:val="en-GB" w:eastAsia="en-GB"/>
        </w:rPr>
        <mc:AlternateContent>
          <mc:Choice Requires="wps">
            <w:drawing>
              <wp:anchor distT="0" distB="0" distL="114300" distR="114300" simplePos="0" relativeHeight="15741440" behindDoc="0" locked="0" layoutInCell="1" allowOverlap="1" wp14:anchorId="1E13CCF0" wp14:editId="78A9C35D">
                <wp:simplePos x="0" y="0"/>
                <wp:positionH relativeFrom="page">
                  <wp:posOffset>923925</wp:posOffset>
                </wp:positionH>
                <wp:positionV relativeFrom="paragraph">
                  <wp:posOffset>615315</wp:posOffset>
                </wp:positionV>
                <wp:extent cx="46990" cy="0"/>
                <wp:effectExtent l="0" t="0" r="0" b="0"/>
                <wp:wrapNone/>
                <wp:docPr id="3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DA4E0A" id="Line 28" o:spid="_x0000_s1026" style="position:absolute;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48.45pt" to="76.4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4jiHAIAAEE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" strokeweight=".14042mm">
                <w10:wrap anchorx="page"/>
              </v:line>
            </w:pict>
          </mc:Fallback>
        </mc:AlternateContent>
      </w:r>
      <w:r>
        <w:rPr>
          <w:noProof/>
          <w:lang w:val="en-GB" w:eastAsia="en-GB"/>
        </w:rPr>
        <mc:AlternateContent>
          <mc:Choice Requires="wps">
            <w:drawing>
              <wp:anchor distT="0" distB="0" distL="114300" distR="114300" simplePos="0" relativeHeight="487480832" behindDoc="1" locked="0" layoutInCell="1" allowOverlap="1" wp14:anchorId="23B8BF1F" wp14:editId="0188D751">
                <wp:simplePos x="0" y="0"/>
                <wp:positionH relativeFrom="page">
                  <wp:posOffset>1370965</wp:posOffset>
                </wp:positionH>
                <wp:positionV relativeFrom="paragraph">
                  <wp:posOffset>615315</wp:posOffset>
                </wp:positionV>
                <wp:extent cx="46355" cy="0"/>
                <wp:effectExtent l="0" t="0" r="0" b="0"/>
                <wp:wrapNone/>
                <wp:docPr id="2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16D1F" id="Line 27" o:spid="_x0000_s1026" style="position:absolute;z-index:-1583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7.95pt,48.45pt" to="111.6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" strokeweight=".14042mm">
                <w10:wrap anchorx="page"/>
              </v:line>
            </w:pict>
          </mc:Fallback>
        </mc:AlternateContent>
      </w:r>
      <w:r>
        <w:rPr>
          <w:noProof/>
          <w:lang w:val="en-GB" w:eastAsia="en-GB"/>
        </w:rPr>
        <mc:AlternateContent>
          <mc:Choice Requires="wps">
            <w:drawing>
              <wp:anchor distT="0" distB="0" distL="114300" distR="114300" simplePos="0" relativeHeight="487481344" behindDoc="1" locked="0" layoutInCell="1" allowOverlap="1" wp14:anchorId="79B8E3BD" wp14:editId="4505B509">
                <wp:simplePos x="0" y="0"/>
                <wp:positionH relativeFrom="page">
                  <wp:posOffset>1895475</wp:posOffset>
                </wp:positionH>
                <wp:positionV relativeFrom="paragraph">
                  <wp:posOffset>615315</wp:posOffset>
                </wp:positionV>
                <wp:extent cx="46990" cy="0"/>
                <wp:effectExtent l="0" t="0" r="0" b="0"/>
                <wp:wrapNone/>
                <wp:docPr id="28"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40F05" id="Line 26" o:spid="_x0000_s1026" style="position:absolute;z-index:-1583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25pt,48.45pt" to="152.9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SxVHAIAAEE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" strokeweight=".14042mm">
                <w10:wrap anchorx="page"/>
              </v:line>
            </w:pict>
          </mc:Fallback>
        </mc:AlternateContent>
      </w:r>
      <w:r w:rsidR="00ED165B">
        <w:rPr>
          <w:rFonts w:ascii="Monaco"/>
          <w:w w:val="90"/>
        </w:rPr>
        <w:t>exptl</w:t>
      </w:r>
      <w:r w:rsidR="00ED165B">
        <w:rPr>
          <w:rFonts w:ascii="Monaco"/>
          <w:spacing w:val="-72"/>
          <w:w w:val="90"/>
        </w:rPr>
        <w:t xml:space="preserve"> </w:t>
      </w:r>
      <w:r w:rsidR="00ED165B">
        <w:rPr>
          <w:rFonts w:ascii="Monaco"/>
          <w:w w:val="90"/>
        </w:rPr>
        <w:t>adsorptive</w:t>
      </w:r>
      <w:r w:rsidR="00ED165B">
        <w:rPr>
          <w:rFonts w:ascii="Monaco"/>
          <w:w w:val="90"/>
        </w:rPr>
        <w:tab/>
      </w:r>
      <w:r w:rsidR="00ED165B">
        <w:t xml:space="preserve">name  of  the  adsorptive  (string) </w:t>
      </w:r>
      <w:r w:rsidR="00ED165B">
        <w:rPr>
          <w:rFonts w:ascii="Monaco"/>
          <w:w w:val="90"/>
        </w:rPr>
        <w:t>exptl</w:t>
      </w:r>
      <w:r w:rsidR="00ED165B">
        <w:rPr>
          <w:rFonts w:ascii="Monaco"/>
          <w:spacing w:val="-74"/>
          <w:w w:val="90"/>
        </w:rPr>
        <w:t xml:space="preserve"> </w:t>
      </w:r>
      <w:r w:rsidR="00ED165B">
        <w:rPr>
          <w:rFonts w:ascii="Monaco"/>
          <w:w w:val="90"/>
        </w:rPr>
        <w:t>temperature</w:t>
      </w:r>
      <w:r w:rsidR="00ED165B">
        <w:rPr>
          <w:rFonts w:ascii="Monaco"/>
          <w:w w:val="90"/>
        </w:rPr>
        <w:tab/>
      </w:r>
      <w:r w:rsidR="00ED165B">
        <w:t xml:space="preserve">temperature of the experiment (float) </w:t>
      </w:r>
      <w:r w:rsidR="00ED165B">
        <w:rPr>
          <w:rFonts w:ascii="Monaco"/>
          <w:w w:val="95"/>
        </w:rPr>
        <w:t>exptl</w:t>
      </w:r>
      <w:r w:rsidR="00ED165B">
        <w:rPr>
          <w:rFonts w:ascii="Monaco"/>
          <w:spacing w:val="-97"/>
          <w:w w:val="95"/>
        </w:rPr>
        <w:t xml:space="preserve"> </w:t>
      </w:r>
      <w:r w:rsidR="00ED165B">
        <w:rPr>
          <w:rFonts w:ascii="Monaco"/>
          <w:w w:val="95"/>
        </w:rPr>
        <w:t>sample</w:t>
      </w:r>
      <w:r w:rsidR="00ED165B">
        <w:rPr>
          <w:rFonts w:ascii="Monaco"/>
          <w:spacing w:val="-97"/>
          <w:w w:val="95"/>
        </w:rPr>
        <w:t xml:space="preserve"> </w:t>
      </w:r>
      <w:r w:rsidR="00ED165B">
        <w:rPr>
          <w:rFonts w:ascii="Monaco"/>
          <w:w w:val="95"/>
        </w:rPr>
        <w:t>mass</w:t>
      </w:r>
      <w:r w:rsidR="00ED165B">
        <w:rPr>
          <w:rFonts w:ascii="Monaco"/>
          <w:w w:val="95"/>
        </w:rPr>
        <w:tab/>
      </w:r>
      <w:r w:rsidR="00ED165B">
        <w:t>mass</w:t>
      </w:r>
      <w:r w:rsidR="00ED165B">
        <w:rPr>
          <w:spacing w:val="29"/>
        </w:rPr>
        <w:t xml:space="preserve"> </w:t>
      </w:r>
      <w:r w:rsidR="00ED165B">
        <w:t>of</w:t>
      </w:r>
      <w:r w:rsidR="00ED165B">
        <w:rPr>
          <w:spacing w:val="28"/>
        </w:rPr>
        <w:t xml:space="preserve"> </w:t>
      </w:r>
      <w:r w:rsidR="00ED165B">
        <w:t>the</w:t>
      </w:r>
      <w:r w:rsidR="00ED165B">
        <w:rPr>
          <w:spacing w:val="29"/>
        </w:rPr>
        <w:t xml:space="preserve"> </w:t>
      </w:r>
      <w:r w:rsidR="00ED165B">
        <w:t>sample</w:t>
      </w:r>
      <w:r w:rsidR="00ED165B">
        <w:rPr>
          <w:spacing w:val="28"/>
        </w:rPr>
        <w:t xml:space="preserve"> </w:t>
      </w:r>
      <w:r w:rsidR="00ED165B">
        <w:t>(float,</w:t>
      </w:r>
      <w:r w:rsidR="00ED165B">
        <w:rPr>
          <w:spacing w:val="29"/>
        </w:rPr>
        <w:t xml:space="preserve"> </w:t>
      </w:r>
      <w:r w:rsidR="00ED165B">
        <w:t>gram)</w:t>
      </w:r>
    </w:p>
    <w:p w14:paraId="466F3DAB" w14:textId="77777777" w:rsidR="00893304" w:rsidRDefault="00560BFF">
      <w:pPr>
        <w:pStyle w:val="Textkrper"/>
        <w:tabs>
          <w:tab w:val="left" w:pos="2839"/>
        </w:tabs>
        <w:spacing w:line="326" w:lineRule="exact"/>
        <w:ind w:left="208"/>
      </w:pPr>
      <w:r>
        <w:rPr>
          <w:noProof/>
          <w:lang w:val="en-GB" w:eastAsia="en-GB"/>
        </w:rPr>
        <mc:AlternateContent>
          <mc:Choice Requires="wps">
            <w:drawing>
              <wp:anchor distT="0" distB="0" distL="114300" distR="114300" simplePos="0" relativeHeight="15742976" behindDoc="0" locked="0" layoutInCell="1" allowOverlap="1" wp14:anchorId="06FEE487" wp14:editId="7B91C2BD">
                <wp:simplePos x="0" y="0"/>
                <wp:positionH relativeFrom="page">
                  <wp:posOffset>923925</wp:posOffset>
                </wp:positionH>
                <wp:positionV relativeFrom="paragraph">
                  <wp:posOffset>161925</wp:posOffset>
                </wp:positionV>
                <wp:extent cx="46990" cy="0"/>
                <wp:effectExtent l="0" t="0" r="0" b="0"/>
                <wp:wrapNone/>
                <wp:docPr id="2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8FB97" id="Line 25" o:spid="_x0000_s1026" style="position:absolute;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12.75pt" to="76.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EwVHAIAAEE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" strokeweight=".14042mm">
                <w10:wrap anchorx="page"/>
              </v:line>
            </w:pict>
          </mc:Fallback>
        </mc:AlternateContent>
      </w:r>
      <w:r>
        <w:rPr>
          <w:noProof/>
          <w:lang w:val="en-GB" w:eastAsia="en-GB"/>
        </w:rPr>
        <mc:AlternateContent>
          <mc:Choice Requires="wps">
            <w:drawing>
              <wp:anchor distT="0" distB="0" distL="114300" distR="114300" simplePos="0" relativeHeight="487482368" behindDoc="1" locked="0" layoutInCell="1" allowOverlap="1" wp14:anchorId="21E8D99A" wp14:editId="7CF0B60B">
                <wp:simplePos x="0" y="0"/>
                <wp:positionH relativeFrom="page">
                  <wp:posOffset>1449070</wp:posOffset>
                </wp:positionH>
                <wp:positionV relativeFrom="paragraph">
                  <wp:posOffset>161925</wp:posOffset>
                </wp:positionV>
                <wp:extent cx="46355" cy="0"/>
                <wp:effectExtent l="0" t="0" r="0" b="0"/>
                <wp:wrapNone/>
                <wp:docPr id="2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646C4" id="Line 24" o:spid="_x0000_s1026" style="position:absolute;z-index:-1583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4.1pt,12.75pt" to="117.7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" strokeweight=".14042mm">
                <w10:wrap anchorx="page"/>
              </v:line>
            </w:pict>
          </mc:Fallback>
        </mc:AlternateContent>
      </w:r>
      <w:r w:rsidR="00ED165B">
        <w:rPr>
          <w:rFonts w:ascii="Monaco"/>
        </w:rPr>
        <w:t>sample</w:t>
      </w:r>
      <w:r w:rsidR="00ED165B">
        <w:rPr>
          <w:rFonts w:ascii="Monaco"/>
          <w:spacing w:val="-107"/>
        </w:rPr>
        <w:t xml:space="preserve"> </w:t>
      </w:r>
      <w:r w:rsidR="00ED165B">
        <w:rPr>
          <w:rFonts w:ascii="Monaco"/>
        </w:rPr>
        <w:t>id</w:t>
      </w:r>
      <w:r w:rsidR="00ED165B">
        <w:rPr>
          <w:rFonts w:ascii="Monaco"/>
        </w:rPr>
        <w:tab/>
      </w:r>
      <w:r w:rsidR="00ED165B">
        <w:t>unique</w:t>
      </w:r>
      <w:r w:rsidR="00ED165B">
        <w:rPr>
          <w:spacing w:val="26"/>
        </w:rPr>
        <w:t xml:space="preserve"> </w:t>
      </w:r>
      <w:r w:rsidR="00ED165B">
        <w:t>identifying</w:t>
      </w:r>
      <w:r w:rsidR="00ED165B">
        <w:rPr>
          <w:spacing w:val="26"/>
        </w:rPr>
        <w:t xml:space="preserve"> </w:t>
      </w:r>
      <w:r w:rsidR="00ED165B">
        <w:t>code</w:t>
      </w:r>
      <w:r w:rsidR="00ED165B">
        <w:rPr>
          <w:spacing w:val="26"/>
        </w:rPr>
        <w:t xml:space="preserve"> </w:t>
      </w:r>
      <w:r w:rsidR="00ED165B">
        <w:t>used</w:t>
      </w:r>
      <w:r w:rsidR="00ED165B">
        <w:rPr>
          <w:spacing w:val="26"/>
        </w:rPr>
        <w:t xml:space="preserve"> </w:t>
      </w:r>
      <w:r w:rsidR="00ED165B">
        <w:rPr>
          <w:spacing w:val="-4"/>
        </w:rPr>
        <w:t>by</w:t>
      </w:r>
      <w:r w:rsidR="00ED165B">
        <w:rPr>
          <w:spacing w:val="26"/>
        </w:rPr>
        <w:t xml:space="preserve"> </w:t>
      </w:r>
      <w:r w:rsidR="00ED165B">
        <w:t>the</w:t>
      </w:r>
      <w:r w:rsidR="00ED165B">
        <w:rPr>
          <w:spacing w:val="26"/>
        </w:rPr>
        <w:t xml:space="preserve"> </w:t>
      </w:r>
      <w:r w:rsidR="00ED165B">
        <w:t>operator</w:t>
      </w:r>
      <w:r w:rsidR="00ED165B">
        <w:rPr>
          <w:spacing w:val="26"/>
        </w:rPr>
        <w:t xml:space="preserve"> </w:t>
      </w:r>
      <w:r w:rsidR="00ED165B">
        <w:t>(string)</w:t>
      </w:r>
    </w:p>
    <w:p w14:paraId="349D9912" w14:textId="77777777" w:rsidR="00893304" w:rsidRDefault="00560BFF">
      <w:pPr>
        <w:pStyle w:val="Textkrper"/>
        <w:tabs>
          <w:tab w:val="left" w:pos="2839"/>
        </w:tabs>
        <w:spacing w:line="347" w:lineRule="exact"/>
        <w:ind w:left="208"/>
      </w:pPr>
      <w:r>
        <w:rPr>
          <w:noProof/>
          <w:lang w:val="en-GB" w:eastAsia="en-GB"/>
        </w:rPr>
        <mc:AlternateContent>
          <mc:Choice Requires="wps">
            <w:drawing>
              <wp:anchor distT="0" distB="0" distL="114300" distR="114300" simplePos="0" relativeHeight="15744000" behindDoc="0" locked="0" layoutInCell="1" allowOverlap="1" wp14:anchorId="3984C0AD" wp14:editId="34E09047">
                <wp:simplePos x="0" y="0"/>
                <wp:positionH relativeFrom="page">
                  <wp:posOffset>923925</wp:posOffset>
                </wp:positionH>
                <wp:positionV relativeFrom="paragraph">
                  <wp:posOffset>175260</wp:posOffset>
                </wp:positionV>
                <wp:extent cx="46990" cy="0"/>
                <wp:effectExtent l="0" t="0" r="0" b="0"/>
                <wp:wrapNone/>
                <wp:docPr id="2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BF2DB1" id="Line 23" o:spid="_x0000_s1026" style="position:absolute;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13.8pt" to="76.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e5tHAIAAEE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" strokeweight=".14042mm">
                <w10:wrap anchorx="page"/>
              </v:line>
            </w:pict>
          </mc:Fallback>
        </mc:AlternateContent>
      </w:r>
      <w:r>
        <w:rPr>
          <w:noProof/>
          <w:lang w:val="en-GB" w:eastAsia="en-GB"/>
        </w:rPr>
        <mc:AlternateContent>
          <mc:Choice Requires="wps">
            <w:drawing>
              <wp:anchor distT="0" distB="0" distL="114300" distR="114300" simplePos="0" relativeHeight="487483392" behindDoc="1" locked="0" layoutInCell="1" allowOverlap="1" wp14:anchorId="260BCF0F" wp14:editId="2E132F11">
                <wp:simplePos x="0" y="0"/>
                <wp:positionH relativeFrom="page">
                  <wp:posOffset>1449070</wp:posOffset>
                </wp:positionH>
                <wp:positionV relativeFrom="paragraph">
                  <wp:posOffset>175260</wp:posOffset>
                </wp:positionV>
                <wp:extent cx="46355" cy="0"/>
                <wp:effectExtent l="0" t="0" r="0" b="0"/>
                <wp:wrapNone/>
                <wp:docPr id="2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60EB8" id="Line 22" o:spid="_x0000_s1026" style="position:absolute;z-index:-1583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4.1pt,13.8pt" to="117.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" strokeweight=".14042mm">
                <w10:wrap anchorx="page"/>
              </v:line>
            </w:pict>
          </mc:Fallback>
        </mc:AlternateContent>
      </w:r>
      <w:r>
        <w:rPr>
          <w:noProof/>
          <w:lang w:val="en-GB" w:eastAsia="en-GB"/>
        </w:rPr>
        <mc:AlternateContent>
          <mc:Choice Requires="wps">
            <w:drawing>
              <wp:anchor distT="0" distB="0" distL="114300" distR="114300" simplePos="0" relativeHeight="487483904" behindDoc="1" locked="0" layoutInCell="1" allowOverlap="1" wp14:anchorId="310176FE" wp14:editId="203EC39E">
                <wp:simplePos x="0" y="0"/>
                <wp:positionH relativeFrom="page">
                  <wp:posOffset>2129790</wp:posOffset>
                </wp:positionH>
                <wp:positionV relativeFrom="paragraph">
                  <wp:posOffset>175260</wp:posOffset>
                </wp:positionV>
                <wp:extent cx="46990" cy="0"/>
                <wp:effectExtent l="0" t="0" r="0" b="0"/>
                <wp:wrapNone/>
                <wp:docPr id="2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331B2" id="Line 21" o:spid="_x0000_s1026" style="position:absolute;z-index:-1583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7.7pt,13.8pt" to="171.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" strokeweight=".14042mm">
                <w10:wrap anchorx="page"/>
              </v:line>
            </w:pict>
          </mc:Fallback>
        </mc:AlternateContent>
      </w:r>
      <w:r w:rsidR="00ED165B">
        <w:rPr>
          <w:rFonts w:ascii="Monaco"/>
          <w:w w:val="95"/>
        </w:rPr>
        <w:t>sample</w:t>
      </w:r>
      <w:r w:rsidR="00ED165B">
        <w:rPr>
          <w:rFonts w:ascii="Monaco"/>
          <w:spacing w:val="-107"/>
          <w:w w:val="95"/>
        </w:rPr>
        <w:t xml:space="preserve"> </w:t>
      </w:r>
      <w:r w:rsidR="00ED165B">
        <w:rPr>
          <w:rFonts w:ascii="Monaco"/>
          <w:w w:val="95"/>
        </w:rPr>
        <w:t>material</w:t>
      </w:r>
      <w:r w:rsidR="00ED165B">
        <w:rPr>
          <w:rFonts w:ascii="Monaco"/>
          <w:spacing w:val="-106"/>
          <w:w w:val="95"/>
        </w:rPr>
        <w:t xml:space="preserve"> </w:t>
      </w:r>
      <w:r w:rsidR="00ED165B">
        <w:rPr>
          <w:rFonts w:ascii="Monaco"/>
          <w:w w:val="95"/>
        </w:rPr>
        <w:t>name</w:t>
      </w:r>
      <w:r w:rsidR="00ED165B">
        <w:rPr>
          <w:rFonts w:ascii="Monaco"/>
          <w:w w:val="95"/>
        </w:rPr>
        <w:tab/>
      </w:r>
      <w:r w:rsidR="00ED165B">
        <w:t>designated</w:t>
      </w:r>
      <w:r w:rsidR="00ED165B">
        <w:rPr>
          <w:spacing w:val="23"/>
        </w:rPr>
        <w:t xml:space="preserve"> </w:t>
      </w:r>
      <w:r w:rsidR="00ED165B">
        <w:t>name</w:t>
      </w:r>
      <w:r w:rsidR="00ED165B">
        <w:rPr>
          <w:spacing w:val="23"/>
        </w:rPr>
        <w:t xml:space="preserve"> </w:t>
      </w:r>
      <w:r w:rsidR="00ED165B">
        <w:t>for</w:t>
      </w:r>
      <w:r w:rsidR="00ED165B">
        <w:rPr>
          <w:spacing w:val="23"/>
        </w:rPr>
        <w:t xml:space="preserve"> </w:t>
      </w:r>
      <w:r w:rsidR="00ED165B">
        <w:t>the</w:t>
      </w:r>
      <w:r w:rsidR="00ED165B">
        <w:rPr>
          <w:spacing w:val="23"/>
        </w:rPr>
        <w:t xml:space="preserve"> </w:t>
      </w:r>
      <w:r w:rsidR="00ED165B">
        <w:t>material</w:t>
      </w:r>
      <w:r w:rsidR="00ED165B">
        <w:rPr>
          <w:spacing w:val="23"/>
        </w:rPr>
        <w:t xml:space="preserve"> </w:t>
      </w:r>
      <w:r w:rsidR="00ED165B">
        <w:t>(string)</w:t>
      </w:r>
    </w:p>
    <w:p w14:paraId="1D061A1D" w14:textId="77777777" w:rsidR="00893304" w:rsidRDefault="00560BFF">
      <w:pPr>
        <w:pStyle w:val="Textkrper"/>
        <w:tabs>
          <w:tab w:val="left" w:pos="2839"/>
        </w:tabs>
        <w:spacing w:line="347" w:lineRule="exact"/>
        <w:ind w:left="208"/>
      </w:pPr>
      <w:r>
        <w:rPr>
          <w:noProof/>
          <w:lang w:val="en-GB" w:eastAsia="en-GB"/>
        </w:rPr>
        <mc:AlternateContent>
          <mc:Choice Requires="wps">
            <w:drawing>
              <wp:anchor distT="0" distB="0" distL="114300" distR="114300" simplePos="0" relativeHeight="15745536" behindDoc="0" locked="0" layoutInCell="1" allowOverlap="1" wp14:anchorId="22E359F8" wp14:editId="06FF4335">
                <wp:simplePos x="0" y="0"/>
                <wp:positionH relativeFrom="page">
                  <wp:posOffset>923925</wp:posOffset>
                </wp:positionH>
                <wp:positionV relativeFrom="paragraph">
                  <wp:posOffset>175260</wp:posOffset>
                </wp:positionV>
                <wp:extent cx="46990" cy="0"/>
                <wp:effectExtent l="0" t="0" r="0" b="0"/>
                <wp:wrapNone/>
                <wp:docPr id="2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89BFD2" id="Line 20" o:spid="_x0000_s1026" style="position:absolute;z-index:1574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13.8pt" to="76.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" strokeweight=".14042mm">
                <w10:wrap anchorx="page"/>
              </v:line>
            </w:pict>
          </mc:Fallback>
        </mc:AlternateContent>
      </w:r>
      <w:r>
        <w:rPr>
          <w:noProof/>
          <w:lang w:val="en-GB" w:eastAsia="en-GB"/>
        </w:rPr>
        <mc:AlternateContent>
          <mc:Choice Requires="wps">
            <w:drawing>
              <wp:anchor distT="0" distB="0" distL="114300" distR="114300" simplePos="0" relativeHeight="487484928" behindDoc="1" locked="0" layoutInCell="1" allowOverlap="1" wp14:anchorId="09C20001" wp14:editId="7286DF3B">
                <wp:simplePos x="0" y="0"/>
                <wp:positionH relativeFrom="page">
                  <wp:posOffset>1449070</wp:posOffset>
                </wp:positionH>
                <wp:positionV relativeFrom="paragraph">
                  <wp:posOffset>175260</wp:posOffset>
                </wp:positionV>
                <wp:extent cx="46355" cy="0"/>
                <wp:effectExtent l="0" t="0" r="0" b="0"/>
                <wp:wrapNone/>
                <wp:docPr id="2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D7C6B" id="Line 19" o:spid="_x0000_s1026" style="position:absolute;z-index:-1583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4.1pt,13.8pt" to="117.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" strokeweight=".14042mm">
                <w10:wrap anchorx="page"/>
              </v:line>
            </w:pict>
          </mc:Fallback>
        </mc:AlternateContent>
      </w:r>
      <w:r w:rsidR="00ED165B">
        <w:rPr>
          <w:rFonts w:ascii="Monaco"/>
          <w:w w:val="95"/>
        </w:rPr>
        <w:t>adsorp</w:t>
      </w:r>
      <w:r w:rsidR="00ED165B">
        <w:rPr>
          <w:rFonts w:ascii="Monaco"/>
          <w:spacing w:val="-107"/>
          <w:w w:val="95"/>
        </w:rPr>
        <w:t xml:space="preserve"> </w:t>
      </w:r>
      <w:r w:rsidR="00ED165B">
        <w:rPr>
          <w:rFonts w:ascii="Monaco"/>
          <w:w w:val="95"/>
        </w:rPr>
        <w:t>pressure</w:t>
      </w:r>
      <w:r w:rsidR="00ED165B">
        <w:rPr>
          <w:rFonts w:ascii="Monaco"/>
          <w:w w:val="95"/>
        </w:rPr>
        <w:tab/>
      </w:r>
      <w:ins w:id="15" w:author="irena7521 irena7521" w:date="2020-12-16T22:34:00Z">
        <w:r w:rsidR="005146B2">
          <w:rPr>
            <w:rFonts w:ascii="Monaco"/>
            <w:w w:val="95"/>
          </w:rPr>
          <w:t xml:space="preserve">equilibrium </w:t>
        </w:r>
      </w:ins>
      <w:r w:rsidR="00ED165B">
        <w:t xml:space="preserve">pressure  </w:t>
      </w:r>
      <w:r w:rsidR="00ED165B">
        <w:t xml:space="preserve">of  the  adsorption  measurement  </w:t>
      </w:r>
      <w:r w:rsidR="00ED165B">
        <w:t>(float,  pascal)</w:t>
      </w:r>
    </w:p>
    <w:p w14:paraId="0E248475" w14:textId="77777777" w:rsidR="005146B2" w:rsidRDefault="00560BFF">
      <w:pPr>
        <w:pStyle w:val="Textkrper"/>
        <w:tabs>
          <w:tab w:val="left" w:pos="2839"/>
        </w:tabs>
        <w:spacing w:before="16" w:line="201" w:lineRule="auto"/>
        <w:ind w:left="208" w:right="493"/>
        <w:rPr>
          <w:ins w:id="16" w:author="irena7521 irena7521" w:date="2020-12-16T22:29:00Z"/>
        </w:rPr>
      </w:pPr>
      <w:r>
        <w:rPr>
          <w:noProof/>
          <w:lang w:val="en-GB" w:eastAsia="en-GB"/>
        </w:rPr>
        <mc:AlternateContent>
          <mc:Choice Requires="wps">
            <w:drawing>
              <wp:anchor distT="0" distB="0" distL="114300" distR="114300" simplePos="0" relativeHeight="15746560" behindDoc="0" locked="0" layoutInCell="1" allowOverlap="1" wp14:anchorId="3B2ED577" wp14:editId="0EC019F7">
                <wp:simplePos x="0" y="0"/>
                <wp:positionH relativeFrom="page">
                  <wp:posOffset>923925</wp:posOffset>
                </wp:positionH>
                <wp:positionV relativeFrom="paragraph">
                  <wp:posOffset>174625</wp:posOffset>
                </wp:positionV>
                <wp:extent cx="46990" cy="0"/>
                <wp:effectExtent l="0" t="0" r="0" b="0"/>
                <wp:wrapNone/>
                <wp:docPr id="2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CE8D2" id="Line 18" o:spid="_x0000_s1026" style="position:absolute;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13.75pt" to="76.4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Oq+HAIAAEE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" strokeweight=".14042mm">
                <w10:wrap anchorx="page"/>
              </v:line>
            </w:pict>
          </mc:Fallback>
        </mc:AlternateContent>
      </w:r>
      <w:r>
        <w:rPr>
          <w:noProof/>
          <w:lang w:val="en-GB" w:eastAsia="en-GB"/>
        </w:rPr>
        <mc:AlternateContent>
          <mc:Choice Requires="wps">
            <w:drawing>
              <wp:anchor distT="0" distB="0" distL="114300" distR="114300" simplePos="0" relativeHeight="487485952" behindDoc="1" locked="0" layoutInCell="1" allowOverlap="1" wp14:anchorId="7AB0C323" wp14:editId="6A3B0E92">
                <wp:simplePos x="0" y="0"/>
                <wp:positionH relativeFrom="page">
                  <wp:posOffset>1449070</wp:posOffset>
                </wp:positionH>
                <wp:positionV relativeFrom="paragraph">
                  <wp:posOffset>174625</wp:posOffset>
                </wp:positionV>
                <wp:extent cx="46355" cy="0"/>
                <wp:effectExtent l="0" t="0" r="0" b="0"/>
                <wp:wrapNone/>
                <wp:docPr id="1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2729D" id="Line 17" o:spid="_x0000_s1026" style="position:absolute;z-index:-1583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4.1pt,13.75pt" to="117.7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" strokeweight=".14042mm">
                <w10:wrap anchorx="page"/>
              </v:line>
            </w:pict>
          </mc:Fallback>
        </mc:AlternateContent>
      </w:r>
      <w:r>
        <w:rPr>
          <w:noProof/>
          <w:lang w:val="en-GB" w:eastAsia="en-GB"/>
        </w:rPr>
        <mc:AlternateContent>
          <mc:Choice Requires="wps">
            <w:drawing>
              <wp:anchor distT="0" distB="0" distL="114300" distR="114300" simplePos="0" relativeHeight="15747584" behindDoc="0" locked="0" layoutInCell="1" allowOverlap="1" wp14:anchorId="76AAF6CA" wp14:editId="17CA97F9">
                <wp:simplePos x="0" y="0"/>
                <wp:positionH relativeFrom="page">
                  <wp:posOffset>923925</wp:posOffset>
                </wp:positionH>
                <wp:positionV relativeFrom="paragraph">
                  <wp:posOffset>394970</wp:posOffset>
                </wp:positionV>
                <wp:extent cx="46990" cy="0"/>
                <wp:effectExtent l="0" t="0" r="0" b="0"/>
                <wp:wrapNone/>
                <wp:docPr id="1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6242B" id="Line 16" o:spid="_x0000_s1026" style="position:absolute;z-index:157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31.1pt" to="76.4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" strokeweight=".14042mm">
                <w10:wrap anchorx="page"/>
              </v:line>
            </w:pict>
          </mc:Fallback>
        </mc:AlternateContent>
      </w:r>
      <w:r>
        <w:rPr>
          <w:noProof/>
          <w:lang w:val="en-GB" w:eastAsia="en-GB"/>
        </w:rPr>
        <mc:AlternateContent>
          <mc:Choice Requires="wps">
            <w:drawing>
              <wp:anchor distT="0" distB="0" distL="114300" distR="114300" simplePos="0" relativeHeight="487486976" behindDoc="1" locked="0" layoutInCell="1" allowOverlap="1" wp14:anchorId="5234F735" wp14:editId="54FC9E98">
                <wp:simplePos x="0" y="0"/>
                <wp:positionH relativeFrom="page">
                  <wp:posOffset>1449070</wp:posOffset>
                </wp:positionH>
                <wp:positionV relativeFrom="paragraph">
                  <wp:posOffset>394970</wp:posOffset>
                </wp:positionV>
                <wp:extent cx="46355" cy="0"/>
                <wp:effectExtent l="0" t="0" r="0" b="0"/>
                <wp:wrapNone/>
                <wp:docPr id="1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4E25B" id="Line 15" o:spid="_x0000_s1026" style="position:absolute;z-index:-1582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4.1pt,31.1pt" to="117.7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" strokeweight=".14042mm">
                <w10:wrap anchorx="page"/>
              </v:line>
            </w:pict>
          </mc:Fallback>
        </mc:AlternateContent>
      </w:r>
      <w:r>
        <w:rPr>
          <w:noProof/>
          <w:lang w:val="en-GB" w:eastAsia="en-GB"/>
        </w:rPr>
        <mc:AlternateContent>
          <mc:Choice Requires="wps">
            <w:drawing>
              <wp:anchor distT="0" distB="0" distL="114300" distR="114300" simplePos="0" relativeHeight="15748608" behindDoc="0" locked="0" layoutInCell="1" allowOverlap="1" wp14:anchorId="7A5D0E19" wp14:editId="5EF2CFF6">
                <wp:simplePos x="0" y="0"/>
                <wp:positionH relativeFrom="page">
                  <wp:posOffset>923925</wp:posOffset>
                </wp:positionH>
                <wp:positionV relativeFrom="paragraph">
                  <wp:posOffset>615315</wp:posOffset>
                </wp:positionV>
                <wp:extent cx="46990" cy="0"/>
                <wp:effectExtent l="0" t="0" r="0" b="0"/>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B4ABD" id="Line 14" o:spid="_x0000_s1026" style="position:absolute;z-index:1574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48.45pt" to="76.4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0KHAIAAEE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" strokeweight=".14042mm">
                <w10:wrap anchorx="page"/>
              </v:line>
            </w:pict>
          </mc:Fallback>
        </mc:AlternateContent>
      </w:r>
      <w:r>
        <w:rPr>
          <w:noProof/>
          <w:lang w:val="en-GB" w:eastAsia="en-GB"/>
        </w:rPr>
        <mc:AlternateContent>
          <mc:Choice Requires="wps">
            <w:drawing>
              <wp:anchor distT="0" distB="0" distL="114300" distR="114300" simplePos="0" relativeHeight="487488000" behindDoc="1" locked="0" layoutInCell="1" allowOverlap="1" wp14:anchorId="24210C60" wp14:editId="22E489F5">
                <wp:simplePos x="0" y="0"/>
                <wp:positionH relativeFrom="page">
                  <wp:posOffset>1449070</wp:posOffset>
                </wp:positionH>
                <wp:positionV relativeFrom="paragraph">
                  <wp:posOffset>615315</wp:posOffset>
                </wp:positionV>
                <wp:extent cx="46355" cy="0"/>
                <wp:effectExtent l="0" t="0" r="0" b="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7F0FF" id="Line 13" o:spid="_x0000_s1026" style="position:absolute;z-index:-1582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4.1pt,48.45pt" to="117.7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" strokeweight=".14042mm">
                <w10:wrap anchorx="page"/>
              </v:line>
            </w:pict>
          </mc:Fallback>
        </mc:AlternateContent>
      </w:r>
      <w:r w:rsidR="00ED165B">
        <w:rPr>
          <w:rFonts w:ascii="Monaco" w:hAnsi="Monaco"/>
        </w:rPr>
        <w:t>adsorp</w:t>
      </w:r>
      <w:r w:rsidR="00ED165B">
        <w:rPr>
          <w:rFonts w:ascii="Monaco" w:hAnsi="Monaco"/>
          <w:spacing w:val="-107"/>
        </w:rPr>
        <w:t xml:space="preserve"> </w:t>
      </w:r>
      <w:r w:rsidR="00ED165B">
        <w:rPr>
          <w:rFonts w:ascii="Monaco" w:hAnsi="Monaco"/>
        </w:rPr>
        <w:t>p0</w:t>
      </w:r>
      <w:r w:rsidR="00ED165B">
        <w:rPr>
          <w:rFonts w:ascii="Monaco" w:hAnsi="Monaco"/>
        </w:rPr>
        <w:tab/>
      </w:r>
      <w:r w:rsidR="00ED165B">
        <w:t>saturation pressure of the  adsor</w:t>
      </w:r>
      <w:ins w:id="17" w:author="irena7521 irena7521" w:date="2020-12-16T22:28:00Z">
        <w:r w:rsidR="005146B2">
          <w:t xml:space="preserve">ptive at </w:t>
        </w:r>
      </w:ins>
      <w:ins w:id="18" w:author="irena7521 irena7521" w:date="2020-12-16T22:29:00Z">
        <w:r w:rsidR="005146B2">
          <w:t xml:space="preserve">temperature of the experiment </w:t>
        </w:r>
      </w:ins>
      <w:del w:id="19" w:author="irena7521 irena7521" w:date="2020-12-16T22:28:00Z">
        <w:r w:rsidR="00ED165B" w:rsidDel="005146B2">
          <w:delText>ption  measurement</w:delText>
        </w:r>
      </w:del>
      <w:r w:rsidR="00ED165B">
        <w:t xml:space="preserve">  (float,  pascal) </w:t>
      </w:r>
    </w:p>
    <w:p w14:paraId="29FA3FA4" w14:textId="77777777" w:rsidR="00893304" w:rsidRDefault="00ED165B">
      <w:pPr>
        <w:pStyle w:val="Textkrper"/>
        <w:tabs>
          <w:tab w:val="left" w:pos="2839"/>
        </w:tabs>
        <w:spacing w:before="16" w:line="201" w:lineRule="auto"/>
        <w:ind w:left="208" w:right="493"/>
      </w:pPr>
      <w:r>
        <w:rPr>
          <w:rFonts w:ascii="Monaco" w:hAnsi="Monaco"/>
          <w:w w:val="95"/>
        </w:rPr>
        <w:t>adsorp</w:t>
      </w:r>
      <w:r>
        <w:rPr>
          <w:rFonts w:ascii="Monaco" w:hAnsi="Monaco"/>
          <w:spacing w:val="-99"/>
          <w:w w:val="95"/>
        </w:rPr>
        <w:t xml:space="preserve"> </w:t>
      </w:r>
      <w:r>
        <w:rPr>
          <w:rFonts w:ascii="Monaco" w:hAnsi="Monaco"/>
          <w:w w:val="95"/>
        </w:rPr>
        <w:t>amount</w:t>
      </w:r>
      <w:r>
        <w:rPr>
          <w:rFonts w:ascii="Monaco" w:hAnsi="Monaco"/>
          <w:w w:val="95"/>
        </w:rPr>
        <w:tab/>
      </w:r>
      <w:r>
        <w:t xml:space="preserve">amount adsorbed </w:t>
      </w:r>
      <w:r>
        <w:t>during the adsorption measurement</w:t>
      </w:r>
      <w:r>
        <w:t xml:space="preserve"> (float, mol kg</w:t>
      </w:r>
      <w:r>
        <w:rPr>
          <w:rFonts w:ascii="Arial" w:hAnsi="Arial"/>
          <w:i/>
          <w:vertAlign w:val="superscript"/>
        </w:rPr>
        <w:t>−</w:t>
      </w:r>
      <w:r>
        <w:rPr>
          <w:vertAlign w:val="superscript"/>
        </w:rPr>
        <w:t>1</w:t>
      </w:r>
      <w:r>
        <w:t xml:space="preserve">) </w:t>
      </w:r>
      <w:r>
        <w:rPr>
          <w:rFonts w:ascii="Monaco" w:hAnsi="Monaco"/>
          <w:w w:val="95"/>
        </w:rPr>
        <w:t>desorp</w:t>
      </w:r>
      <w:r>
        <w:rPr>
          <w:rFonts w:ascii="Monaco" w:hAnsi="Monaco"/>
          <w:spacing w:val="-107"/>
          <w:w w:val="95"/>
        </w:rPr>
        <w:t xml:space="preserve"> </w:t>
      </w:r>
      <w:r>
        <w:rPr>
          <w:rFonts w:ascii="Monaco" w:hAnsi="Monaco"/>
          <w:w w:val="95"/>
        </w:rPr>
        <w:t>pressure</w:t>
      </w:r>
      <w:r>
        <w:rPr>
          <w:rFonts w:ascii="Monaco" w:hAnsi="Monaco"/>
          <w:w w:val="95"/>
        </w:rPr>
        <w:tab/>
      </w:r>
      <w:ins w:id="20" w:author="irena7521 irena7521" w:date="2020-12-16T22:35:00Z">
        <w:r w:rsidR="005146B2">
          <w:rPr>
            <w:rFonts w:ascii="Monaco"/>
            <w:w w:val="95"/>
          </w:rPr>
          <w:t>equilibrium</w:t>
        </w:r>
        <w:r w:rsidR="005146B2">
          <w:t xml:space="preserve">  </w:t>
        </w:r>
      </w:ins>
      <w:r>
        <w:t>pressure</w:t>
      </w:r>
      <w:r>
        <w:rPr>
          <w:spacing w:val="26"/>
        </w:rPr>
        <w:t xml:space="preserve"> </w:t>
      </w:r>
      <w:r>
        <w:t>of</w:t>
      </w:r>
      <w:r>
        <w:rPr>
          <w:spacing w:val="27"/>
        </w:rPr>
        <w:t xml:space="preserve"> </w:t>
      </w:r>
      <w:r>
        <w:t>the</w:t>
      </w:r>
      <w:r>
        <w:rPr>
          <w:spacing w:val="27"/>
        </w:rPr>
        <w:t xml:space="preserve"> </w:t>
      </w:r>
      <w:r>
        <w:t>desorption</w:t>
      </w:r>
      <w:r>
        <w:rPr>
          <w:spacing w:val="26"/>
        </w:rPr>
        <w:t xml:space="preserve"> </w:t>
      </w:r>
      <w:r>
        <w:t>measurement</w:t>
      </w:r>
      <w:r>
        <w:rPr>
          <w:spacing w:val="27"/>
        </w:rPr>
        <w:t xml:space="preserve"> </w:t>
      </w:r>
      <w:r>
        <w:t>(float,</w:t>
      </w:r>
      <w:r>
        <w:rPr>
          <w:spacing w:val="27"/>
        </w:rPr>
        <w:t xml:space="preserve"> </w:t>
      </w:r>
      <w:r>
        <w:t>pascal)</w:t>
      </w:r>
    </w:p>
    <w:p w14:paraId="006846D5" w14:textId="77777777" w:rsidR="00893304" w:rsidRDefault="00560BFF">
      <w:pPr>
        <w:pStyle w:val="Textkrper"/>
        <w:tabs>
          <w:tab w:val="left" w:pos="2839"/>
        </w:tabs>
        <w:spacing w:line="326" w:lineRule="exact"/>
        <w:ind w:left="208"/>
      </w:pPr>
      <w:r>
        <w:rPr>
          <w:noProof/>
          <w:lang w:val="en-GB" w:eastAsia="en-GB"/>
        </w:rPr>
        <mc:AlternateContent>
          <mc:Choice Requires="wps">
            <w:drawing>
              <wp:anchor distT="0" distB="0" distL="114300" distR="114300" simplePos="0" relativeHeight="15749632" behindDoc="0" locked="0" layoutInCell="1" allowOverlap="1" wp14:anchorId="348D2FA1" wp14:editId="27691319">
                <wp:simplePos x="0" y="0"/>
                <wp:positionH relativeFrom="page">
                  <wp:posOffset>923925</wp:posOffset>
                </wp:positionH>
                <wp:positionV relativeFrom="paragraph">
                  <wp:posOffset>161925</wp:posOffset>
                </wp:positionV>
                <wp:extent cx="46990" cy="0"/>
                <wp:effectExtent l="0" t="0" r="0" b="0"/>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A9343" id="Line 12" o:spid="_x0000_s1026" style="position:absolute;z-index:1574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12.75pt" to="76.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9yHAIAAEE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" strokeweight=".14042mm">
                <w10:wrap anchorx="page"/>
              </v:line>
            </w:pict>
          </mc:Fallback>
        </mc:AlternateContent>
      </w:r>
      <w:r>
        <w:rPr>
          <w:noProof/>
          <w:lang w:val="en-GB" w:eastAsia="en-GB"/>
        </w:rPr>
        <mc:AlternateContent>
          <mc:Choice Requires="wps">
            <w:drawing>
              <wp:anchor distT="0" distB="0" distL="114300" distR="114300" simplePos="0" relativeHeight="487489024" behindDoc="1" locked="0" layoutInCell="1" allowOverlap="1" wp14:anchorId="050E773C" wp14:editId="1700E169">
                <wp:simplePos x="0" y="0"/>
                <wp:positionH relativeFrom="page">
                  <wp:posOffset>1449070</wp:posOffset>
                </wp:positionH>
                <wp:positionV relativeFrom="paragraph">
                  <wp:posOffset>161925</wp:posOffset>
                </wp:positionV>
                <wp:extent cx="46355" cy="0"/>
                <wp:effectExtent l="0" t="0" r="0" b="0"/>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E4DA2" id="Line 11" o:spid="_x0000_s1026" style="position:absolute;z-index:-1582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4.1pt,12.75pt" to="117.7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" strokeweight=".14042mm">
                <w10:wrap anchorx="page"/>
              </v:line>
            </w:pict>
          </mc:Fallback>
        </mc:AlternateContent>
      </w:r>
      <w:r w:rsidR="00ED165B">
        <w:rPr>
          <w:rFonts w:ascii="Monaco"/>
        </w:rPr>
        <w:t>desorp</w:t>
      </w:r>
      <w:r w:rsidR="00ED165B">
        <w:rPr>
          <w:rFonts w:ascii="Monaco"/>
          <w:spacing w:val="-107"/>
        </w:rPr>
        <w:t xml:space="preserve"> </w:t>
      </w:r>
      <w:r w:rsidR="00ED165B">
        <w:rPr>
          <w:rFonts w:ascii="Monaco"/>
        </w:rPr>
        <w:t>p0</w:t>
      </w:r>
      <w:r w:rsidR="00ED165B">
        <w:rPr>
          <w:rFonts w:ascii="Monaco"/>
        </w:rPr>
        <w:tab/>
      </w:r>
      <w:r w:rsidR="00ED165B">
        <w:t>saturation</w:t>
      </w:r>
      <w:r w:rsidR="00ED165B">
        <w:rPr>
          <w:spacing w:val="39"/>
        </w:rPr>
        <w:t xml:space="preserve"> </w:t>
      </w:r>
      <w:r w:rsidR="00ED165B">
        <w:t>pressure</w:t>
      </w:r>
      <w:r w:rsidR="00ED165B">
        <w:rPr>
          <w:spacing w:val="39"/>
        </w:rPr>
        <w:t xml:space="preserve"> </w:t>
      </w:r>
      <w:r w:rsidR="00ED165B">
        <w:t>of</w:t>
      </w:r>
      <w:r w:rsidR="00ED165B">
        <w:rPr>
          <w:spacing w:val="39"/>
        </w:rPr>
        <w:t xml:space="preserve"> </w:t>
      </w:r>
      <w:r w:rsidR="00ED165B">
        <w:t>the</w:t>
      </w:r>
      <w:r w:rsidR="00ED165B">
        <w:rPr>
          <w:spacing w:val="39"/>
        </w:rPr>
        <w:t xml:space="preserve"> </w:t>
      </w:r>
      <w:r w:rsidR="00ED165B">
        <w:t>desorption</w:t>
      </w:r>
      <w:r w:rsidR="00ED165B">
        <w:rPr>
          <w:spacing w:val="39"/>
        </w:rPr>
        <w:t xml:space="preserve"> </w:t>
      </w:r>
      <w:r w:rsidR="00ED165B">
        <w:t>measurement</w:t>
      </w:r>
      <w:r w:rsidR="00ED165B">
        <w:rPr>
          <w:spacing w:val="39"/>
        </w:rPr>
        <w:t xml:space="preserve"> </w:t>
      </w:r>
      <w:r w:rsidR="00ED165B">
        <w:t>(float,</w:t>
      </w:r>
      <w:r w:rsidR="00ED165B">
        <w:rPr>
          <w:spacing w:val="39"/>
        </w:rPr>
        <w:t xml:space="preserve"> </w:t>
      </w:r>
      <w:r w:rsidR="00ED165B">
        <w:t>pascal)</w:t>
      </w:r>
    </w:p>
    <w:p w14:paraId="3B71FB19" w14:textId="77777777" w:rsidR="00893304" w:rsidRDefault="00560BFF">
      <w:pPr>
        <w:pStyle w:val="Textkrper"/>
        <w:tabs>
          <w:tab w:val="left" w:pos="2839"/>
        </w:tabs>
        <w:spacing w:line="381" w:lineRule="exact"/>
        <w:ind w:left="208"/>
      </w:pPr>
      <w:r>
        <w:rPr>
          <w:noProof/>
          <w:lang w:val="en-GB" w:eastAsia="en-GB"/>
        </w:rPr>
        <mc:AlternateContent>
          <mc:Choice Requires="wps">
            <w:drawing>
              <wp:anchor distT="0" distB="0" distL="0" distR="0" simplePos="0" relativeHeight="487590912" behindDoc="1" locked="0" layoutInCell="1" allowOverlap="1" wp14:anchorId="17D43DDB" wp14:editId="4455C3B0">
                <wp:simplePos x="0" y="0"/>
                <wp:positionH relativeFrom="page">
                  <wp:posOffset>914400</wp:posOffset>
                </wp:positionH>
                <wp:positionV relativeFrom="paragraph">
                  <wp:posOffset>275590</wp:posOffset>
                </wp:positionV>
                <wp:extent cx="6325870" cy="1270"/>
                <wp:effectExtent l="0" t="0" r="0" b="0"/>
                <wp:wrapTopAndBottom/>
                <wp:docPr id="1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5870" cy="1270"/>
                        </a:xfrm>
                        <a:custGeom>
                          <a:avLst/>
                          <a:gdLst>
                            <a:gd name="T0" fmla="+- 0 1440 1440"/>
                            <a:gd name="T1" fmla="*/ T0 w 9962"/>
                            <a:gd name="T2" fmla="+- 0 11401 1440"/>
                            <a:gd name="T3" fmla="*/ T2 w 9962"/>
                          </a:gdLst>
                          <a:ahLst/>
                          <a:cxnLst>
                            <a:cxn ang="0">
                              <a:pos x="T1" y="0"/>
                            </a:cxn>
                            <a:cxn ang="0">
                              <a:pos x="T3" y="0"/>
                            </a:cxn>
                          </a:cxnLst>
                          <a:rect l="0" t="0" r="r" b="b"/>
                          <a:pathLst>
                            <a:path w="9962">
                              <a:moveTo>
                                <a:pt x="0" y="0"/>
                              </a:moveTo>
                              <a:lnTo>
                                <a:pt x="9961" y="0"/>
                              </a:lnTo>
                            </a:path>
                          </a:pathLst>
                        </a:custGeom>
                        <a:noFill/>
                        <a:ln w="118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EBCBC" id="Freeform 10" o:spid="_x0000_s1026" style="position:absolute;margin-left:1in;margin-top:21.7pt;width:498.1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" path="m,l9961,e" filled="f" strokeweight=".33019mm">
                <v:path arrowok="t" o:connecttype="custom" o:connectlocs="0,0;6325235,0" o:connectangles="0,0"/>
                <w10:wrap type="topAndBottom" anchorx="page"/>
              </v:shape>
            </w:pict>
          </mc:Fallback>
        </mc:AlternateContent>
      </w:r>
      <w:r>
        <w:rPr>
          <w:noProof/>
          <w:lang w:val="en-GB" w:eastAsia="en-GB"/>
        </w:rPr>
        <mc:AlternateContent>
          <mc:Choice Requires="wps">
            <w:drawing>
              <wp:anchor distT="0" distB="0" distL="114300" distR="114300" simplePos="0" relativeHeight="15750656" behindDoc="0" locked="0" layoutInCell="1" allowOverlap="1" wp14:anchorId="29411B91" wp14:editId="41CB6158">
                <wp:simplePos x="0" y="0"/>
                <wp:positionH relativeFrom="page">
                  <wp:posOffset>923925</wp:posOffset>
                </wp:positionH>
                <wp:positionV relativeFrom="paragraph">
                  <wp:posOffset>175260</wp:posOffset>
                </wp:positionV>
                <wp:extent cx="46990" cy="0"/>
                <wp:effectExtent l="0" t="0" r="0" b="0"/>
                <wp:wrapNone/>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D1959" id="Line 9" o:spid="_x0000_s1026" style="position:absolute;z-index:1575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13.8pt" to="76.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k73GwIAAEA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" strokeweight=".14042mm">
                <w10:wrap anchorx="page"/>
              </v:line>
            </w:pict>
          </mc:Fallback>
        </mc:AlternateContent>
      </w:r>
      <w:r>
        <w:rPr>
          <w:noProof/>
          <w:lang w:val="en-GB" w:eastAsia="en-GB"/>
        </w:rPr>
        <mc:AlternateContent>
          <mc:Choice Requires="wps">
            <w:drawing>
              <wp:anchor distT="0" distB="0" distL="114300" distR="114300" simplePos="0" relativeHeight="487490048" behindDoc="1" locked="0" layoutInCell="1" allowOverlap="1" wp14:anchorId="32623460" wp14:editId="7C8024AF">
                <wp:simplePos x="0" y="0"/>
                <wp:positionH relativeFrom="page">
                  <wp:posOffset>1449070</wp:posOffset>
                </wp:positionH>
                <wp:positionV relativeFrom="paragraph">
                  <wp:posOffset>175260</wp:posOffset>
                </wp:positionV>
                <wp:extent cx="46355" cy="0"/>
                <wp:effectExtent l="0" t="0" r="0" b="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C8542" id="Line 8" o:spid="_x0000_s1026" style="position:absolute;z-index:-1582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4.1pt,13.8pt" to="117.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" strokeweight=".14042mm">
                <w10:wrap anchorx="page"/>
              </v:line>
            </w:pict>
          </mc:Fallback>
        </mc:AlternateContent>
      </w:r>
      <w:r w:rsidR="00ED165B">
        <w:rPr>
          <w:rFonts w:ascii="Monaco" w:hAnsi="Monaco"/>
          <w:w w:val="95"/>
        </w:rPr>
        <w:t>desorp</w:t>
      </w:r>
      <w:r w:rsidR="00ED165B">
        <w:rPr>
          <w:rFonts w:ascii="Monaco" w:hAnsi="Monaco"/>
          <w:spacing w:val="-99"/>
          <w:w w:val="95"/>
        </w:rPr>
        <w:t xml:space="preserve"> </w:t>
      </w:r>
      <w:r w:rsidR="00ED165B">
        <w:rPr>
          <w:rFonts w:ascii="Monaco" w:hAnsi="Monaco"/>
          <w:w w:val="95"/>
        </w:rPr>
        <w:t>amount</w:t>
      </w:r>
      <w:r w:rsidR="00ED165B">
        <w:rPr>
          <w:rFonts w:ascii="Monaco" w:hAnsi="Monaco"/>
          <w:w w:val="95"/>
        </w:rPr>
        <w:tab/>
      </w:r>
      <w:r w:rsidR="00ED165B">
        <w:t>amount adsorbed during</w:t>
      </w:r>
      <w:r w:rsidR="00ED165B">
        <w:t xml:space="preserve"> the desorption measurement (float, mol</w:t>
      </w:r>
      <w:r w:rsidR="00ED165B">
        <w:rPr>
          <w:spacing w:val="-7"/>
        </w:rPr>
        <w:t xml:space="preserve"> </w:t>
      </w:r>
      <w:r w:rsidR="00ED165B">
        <w:t>kg</w:t>
      </w:r>
      <w:r w:rsidR="00ED165B">
        <w:rPr>
          <w:rFonts w:ascii="Arial" w:hAnsi="Arial"/>
          <w:i/>
          <w:vertAlign w:val="superscript"/>
        </w:rPr>
        <w:t>−</w:t>
      </w:r>
      <w:r w:rsidR="00ED165B">
        <w:rPr>
          <w:vertAlign w:val="superscript"/>
        </w:rPr>
        <w:t>1</w:t>
      </w:r>
      <w:r w:rsidR="00ED165B">
        <w:t>)</w:t>
      </w:r>
    </w:p>
    <w:p w14:paraId="1EBABDE2" w14:textId="77777777" w:rsidR="00893304" w:rsidRDefault="00893304">
      <w:pPr>
        <w:pStyle w:val="Textkrper"/>
        <w:rPr>
          <w:sz w:val="20"/>
        </w:rPr>
      </w:pPr>
    </w:p>
    <w:p w14:paraId="7D135A1E" w14:textId="77777777" w:rsidR="00893304" w:rsidRDefault="00ED165B">
      <w:pPr>
        <w:pStyle w:val="Textkrper"/>
        <w:spacing w:before="210" w:line="415" w:lineRule="auto"/>
        <w:ind w:left="120" w:right="716" w:firstLine="351"/>
        <w:jc w:val="both"/>
      </w:pPr>
      <w:r>
        <w:rPr>
          <w:w w:val="105"/>
        </w:rPr>
        <w:t>The goal of the experimental data names is to capture the information required to ac- curately portray the results of experiment, which at the very minimum are the temperature and adsorptive. As metadata shoul</w:t>
      </w:r>
      <w:r>
        <w:rPr>
          <w:w w:val="105"/>
        </w:rPr>
        <w:t xml:space="preserve">d include information that </w:t>
      </w:r>
      <w:r>
        <w:rPr>
          <w:spacing w:val="-3"/>
          <w:w w:val="105"/>
        </w:rPr>
        <w:t xml:space="preserve">may </w:t>
      </w:r>
      <w:r>
        <w:rPr>
          <w:w w:val="105"/>
        </w:rPr>
        <w:t>aid in identifying possible errors this also includes the mass of sample used in the experiment. Additionally, data is included relative to the date,  time and person responsible for the measurement to produce   a</w:t>
      </w:r>
      <w:r>
        <w:rPr>
          <w:spacing w:val="14"/>
          <w:w w:val="105"/>
        </w:rPr>
        <w:t xml:space="preserve"> </w:t>
      </w:r>
      <w:r>
        <w:rPr>
          <w:w w:val="105"/>
        </w:rPr>
        <w:t>general</w:t>
      </w:r>
      <w:r>
        <w:rPr>
          <w:spacing w:val="15"/>
          <w:w w:val="105"/>
        </w:rPr>
        <w:t xml:space="preserve"> </w:t>
      </w:r>
      <w:r>
        <w:rPr>
          <w:w w:val="105"/>
        </w:rPr>
        <w:t>picture</w:t>
      </w:r>
      <w:r>
        <w:rPr>
          <w:spacing w:val="14"/>
          <w:w w:val="105"/>
        </w:rPr>
        <w:t xml:space="preserve"> </w:t>
      </w:r>
      <w:r>
        <w:rPr>
          <w:w w:val="105"/>
        </w:rPr>
        <w:t>of</w:t>
      </w:r>
      <w:r>
        <w:rPr>
          <w:spacing w:val="15"/>
          <w:w w:val="105"/>
        </w:rPr>
        <w:t xml:space="preserve"> </w:t>
      </w:r>
      <w:r>
        <w:rPr>
          <w:w w:val="105"/>
        </w:rPr>
        <w:t>the</w:t>
      </w:r>
      <w:r>
        <w:rPr>
          <w:spacing w:val="14"/>
          <w:w w:val="105"/>
        </w:rPr>
        <w:t xml:space="preserve"> </w:t>
      </w:r>
      <w:r>
        <w:rPr>
          <w:w w:val="105"/>
        </w:rPr>
        <w:t>provenance</w:t>
      </w:r>
      <w:r>
        <w:rPr>
          <w:spacing w:val="15"/>
          <w:w w:val="105"/>
        </w:rPr>
        <w:t xml:space="preserve"> </w:t>
      </w:r>
      <w:r>
        <w:rPr>
          <w:w w:val="105"/>
        </w:rPr>
        <w:t>of</w:t>
      </w:r>
      <w:r>
        <w:rPr>
          <w:spacing w:val="14"/>
          <w:w w:val="105"/>
        </w:rPr>
        <w:t xml:space="preserve"> </w:t>
      </w:r>
      <w:r>
        <w:rPr>
          <w:w w:val="105"/>
        </w:rPr>
        <w:t>the</w:t>
      </w:r>
      <w:r>
        <w:rPr>
          <w:spacing w:val="15"/>
          <w:w w:val="105"/>
        </w:rPr>
        <w:t xml:space="preserve"> </w:t>
      </w:r>
      <w:r>
        <w:rPr>
          <w:w w:val="105"/>
        </w:rPr>
        <w:t>experiment.</w:t>
      </w:r>
    </w:p>
    <w:p w14:paraId="6A753AFD" w14:textId="77777777" w:rsidR="00893304" w:rsidRDefault="00560BFF">
      <w:pPr>
        <w:pStyle w:val="Textkrper"/>
        <w:spacing w:before="4" w:line="336" w:lineRule="auto"/>
        <w:ind w:left="120" w:right="718" w:firstLine="351"/>
        <w:jc w:val="both"/>
      </w:pPr>
      <w:r>
        <w:rPr>
          <w:noProof/>
          <w:lang w:val="en-GB" w:eastAsia="en-GB"/>
        </w:rPr>
        <mc:AlternateContent>
          <mc:Choice Requires="wps">
            <w:drawing>
              <wp:anchor distT="0" distB="0" distL="114300" distR="114300" simplePos="0" relativeHeight="487490560" behindDoc="1" locked="0" layoutInCell="1" allowOverlap="1" wp14:anchorId="5B0C374C" wp14:editId="7EB243D6">
                <wp:simplePos x="0" y="0"/>
                <wp:positionH relativeFrom="page">
                  <wp:posOffset>5906135</wp:posOffset>
                </wp:positionH>
                <wp:positionV relativeFrom="paragraph">
                  <wp:posOffset>445770</wp:posOffset>
                </wp:positionV>
                <wp:extent cx="46990" cy="0"/>
                <wp:effectExtent l="0" t="0" r="0" b="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75676" id="Line 7" o:spid="_x0000_s1026" style="position:absolute;z-index:-1582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5.05pt,35.1pt" to="468.7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z0GwIAAD8EAAAOAAAAZHJzL2Uyb0RvYy54bWysU8GO2jAQvVfqP1i+QxIaWI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" strokeweight=".14042mm">
                <w10:wrap anchorx="page"/>
              </v:line>
            </w:pict>
          </mc:Fallback>
        </mc:AlternateContent>
      </w:r>
      <w:r>
        <w:rPr>
          <w:noProof/>
          <w:lang w:val="en-GB" w:eastAsia="en-GB"/>
        </w:rPr>
        <mc:AlternateContent>
          <mc:Choice Requires="wps">
            <w:drawing>
              <wp:anchor distT="0" distB="0" distL="114300" distR="114300" simplePos="0" relativeHeight="487491072" behindDoc="1" locked="0" layoutInCell="1" allowOverlap="1" wp14:anchorId="17E151CB" wp14:editId="3A0BA5B3">
                <wp:simplePos x="0" y="0"/>
                <wp:positionH relativeFrom="page">
                  <wp:posOffset>6431280</wp:posOffset>
                </wp:positionH>
                <wp:positionV relativeFrom="paragraph">
                  <wp:posOffset>445770</wp:posOffset>
                </wp:positionV>
                <wp:extent cx="4699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DFF3F" id="Line 6" o:spid="_x0000_s1026" style="position:absolute;z-index:-1582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6.4pt,35.1pt" to="510.1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" strokeweight=".14042mm">
                <w10:wrap anchorx="page"/>
              </v:line>
            </w:pict>
          </mc:Fallback>
        </mc:AlternateContent>
      </w:r>
      <w:r>
        <w:rPr>
          <w:noProof/>
          <w:lang w:val="en-GB" w:eastAsia="en-GB"/>
        </w:rPr>
        <mc:AlternateContent>
          <mc:Choice Requires="wps">
            <w:drawing>
              <wp:anchor distT="0" distB="0" distL="114300" distR="114300" simplePos="0" relativeHeight="487491584" behindDoc="1" locked="0" layoutInCell="1" allowOverlap="1" wp14:anchorId="6BE08C68" wp14:editId="20775D75">
                <wp:simplePos x="0" y="0"/>
                <wp:positionH relativeFrom="page">
                  <wp:posOffset>3179445</wp:posOffset>
                </wp:positionH>
                <wp:positionV relativeFrom="paragraph">
                  <wp:posOffset>1053465</wp:posOffset>
                </wp:positionV>
                <wp:extent cx="46990" cy="0"/>
                <wp:effectExtent l="0" t="0" r="0" b="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D82CE" id="Line 5" o:spid="_x0000_s1026" style="position:absolute;z-index:-1582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0.35pt,82.95pt" to="254.05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UwdGwIAAD8EAAAOAAAAZHJzL2Uyb0RvYy54bWysU8GO2jAQvVfqP1i+QxIaWI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" strokeweight=".14042mm">
                <w10:wrap anchorx="page"/>
              </v:line>
            </w:pict>
          </mc:Fallback>
        </mc:AlternateContent>
      </w:r>
      <w:r>
        <w:rPr>
          <w:noProof/>
          <w:lang w:val="en-GB" w:eastAsia="en-GB"/>
        </w:rPr>
        <mc:AlternateContent>
          <mc:Choice Requires="wps">
            <w:drawing>
              <wp:anchor distT="0" distB="0" distL="114300" distR="114300" simplePos="0" relativeHeight="487492096" behindDoc="1" locked="0" layoutInCell="1" allowOverlap="1" wp14:anchorId="1E4905BB" wp14:editId="726DA18F">
                <wp:simplePos x="0" y="0"/>
                <wp:positionH relativeFrom="page">
                  <wp:posOffset>3704590</wp:posOffset>
                </wp:positionH>
                <wp:positionV relativeFrom="paragraph">
                  <wp:posOffset>1053465</wp:posOffset>
                </wp:positionV>
                <wp:extent cx="46990" cy="0"/>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9E4EA" id="Line 4" o:spid="_x0000_s1026" style="position:absolute;z-index:-1582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1.7pt,82.95pt" to="295.4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" strokeweight=".14042mm">
                <w10:wrap anchorx="page"/>
              </v:line>
            </w:pict>
          </mc:Fallback>
        </mc:AlternateContent>
      </w:r>
      <w:r>
        <w:rPr>
          <w:noProof/>
          <w:lang w:val="en-GB" w:eastAsia="en-GB"/>
        </w:rPr>
        <mc:AlternateContent>
          <mc:Choice Requires="wps">
            <w:drawing>
              <wp:anchor distT="0" distB="0" distL="114300" distR="114300" simplePos="0" relativeHeight="487492608" behindDoc="1" locked="0" layoutInCell="1" allowOverlap="1" wp14:anchorId="72DBE7DA" wp14:editId="795A8E9A">
                <wp:simplePos x="0" y="0"/>
                <wp:positionH relativeFrom="page">
                  <wp:posOffset>4385945</wp:posOffset>
                </wp:positionH>
                <wp:positionV relativeFrom="paragraph">
                  <wp:posOffset>1053465</wp:posOffset>
                </wp:positionV>
                <wp:extent cx="46355"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29C96C" id="Line 3" o:spid="_x0000_s1026" style="position:absolute;z-index:-1582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5.35pt,82.95pt" to="349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" strokeweight=".14042mm">
                <w10:wrap anchorx="page"/>
              </v:line>
            </w:pict>
          </mc:Fallback>
        </mc:AlternateContent>
      </w:r>
      <w:r w:rsidR="00ED165B">
        <w:rPr>
          <w:w w:val="105"/>
        </w:rPr>
        <w:t>Details</w:t>
      </w:r>
      <w:r w:rsidR="00ED165B">
        <w:rPr>
          <w:spacing w:val="-10"/>
          <w:w w:val="105"/>
        </w:rPr>
        <w:t xml:space="preserve"> </w:t>
      </w:r>
      <w:r w:rsidR="00ED165B">
        <w:rPr>
          <w:w w:val="105"/>
        </w:rPr>
        <w:t>of</w:t>
      </w:r>
      <w:r w:rsidR="00ED165B">
        <w:rPr>
          <w:spacing w:val="-9"/>
          <w:w w:val="105"/>
        </w:rPr>
        <w:t xml:space="preserve"> </w:t>
      </w:r>
      <w:r w:rsidR="00ED165B">
        <w:rPr>
          <w:w w:val="105"/>
        </w:rPr>
        <w:t>the</w:t>
      </w:r>
      <w:r w:rsidR="00ED165B">
        <w:rPr>
          <w:spacing w:val="-9"/>
          <w:w w:val="105"/>
        </w:rPr>
        <w:t xml:space="preserve"> </w:t>
      </w:r>
      <w:r w:rsidR="00ED165B">
        <w:rPr>
          <w:w w:val="105"/>
        </w:rPr>
        <w:t>sample</w:t>
      </w:r>
      <w:r w:rsidR="00ED165B">
        <w:rPr>
          <w:spacing w:val="-9"/>
          <w:w w:val="105"/>
        </w:rPr>
        <w:t xml:space="preserve"> </w:t>
      </w:r>
      <w:r w:rsidR="00ED165B">
        <w:rPr>
          <w:w w:val="105"/>
        </w:rPr>
        <w:t>are</w:t>
      </w:r>
      <w:r w:rsidR="00ED165B">
        <w:rPr>
          <w:spacing w:val="-8"/>
          <w:w w:val="105"/>
        </w:rPr>
        <w:t xml:space="preserve"> </w:t>
      </w:r>
      <w:r w:rsidR="00ED165B">
        <w:rPr>
          <w:w w:val="105"/>
        </w:rPr>
        <w:t>recorded</w:t>
      </w:r>
      <w:r w:rsidR="00ED165B">
        <w:rPr>
          <w:spacing w:val="-8"/>
          <w:w w:val="105"/>
        </w:rPr>
        <w:t xml:space="preserve"> </w:t>
      </w:r>
      <w:r w:rsidR="00ED165B">
        <w:rPr>
          <w:w w:val="105"/>
        </w:rPr>
        <w:t>for</w:t>
      </w:r>
      <w:r w:rsidR="00ED165B">
        <w:rPr>
          <w:spacing w:val="-9"/>
          <w:w w:val="105"/>
        </w:rPr>
        <w:t xml:space="preserve"> </w:t>
      </w:r>
      <w:r w:rsidR="00ED165B">
        <w:rPr>
          <w:w w:val="105"/>
        </w:rPr>
        <w:t>comparison</w:t>
      </w:r>
      <w:r w:rsidR="00ED165B">
        <w:rPr>
          <w:spacing w:val="-9"/>
          <w:w w:val="105"/>
        </w:rPr>
        <w:t xml:space="preserve"> </w:t>
      </w:r>
      <w:r w:rsidR="00ED165B">
        <w:rPr>
          <w:w w:val="105"/>
        </w:rPr>
        <w:t>and</w:t>
      </w:r>
      <w:r w:rsidR="00ED165B">
        <w:rPr>
          <w:spacing w:val="-9"/>
          <w:w w:val="105"/>
        </w:rPr>
        <w:t xml:space="preserve"> </w:t>
      </w:r>
      <w:r w:rsidR="00ED165B">
        <w:rPr>
          <w:w w:val="105"/>
        </w:rPr>
        <w:t>to</w:t>
      </w:r>
      <w:r w:rsidR="00ED165B">
        <w:rPr>
          <w:spacing w:val="-9"/>
          <w:w w:val="105"/>
        </w:rPr>
        <w:t xml:space="preserve"> </w:t>
      </w:r>
      <w:r w:rsidR="00ED165B">
        <w:rPr>
          <w:w w:val="105"/>
        </w:rPr>
        <w:t>uniquely</w:t>
      </w:r>
      <w:r w:rsidR="00ED165B">
        <w:rPr>
          <w:spacing w:val="-8"/>
          <w:w w:val="105"/>
        </w:rPr>
        <w:t xml:space="preserve"> </w:t>
      </w:r>
      <w:r w:rsidR="00ED165B">
        <w:rPr>
          <w:w w:val="105"/>
        </w:rPr>
        <w:t>identify</w:t>
      </w:r>
      <w:r w:rsidR="00ED165B">
        <w:rPr>
          <w:spacing w:val="-9"/>
          <w:w w:val="105"/>
        </w:rPr>
        <w:t xml:space="preserve"> </w:t>
      </w:r>
      <w:r w:rsidR="00ED165B">
        <w:rPr>
          <w:w w:val="105"/>
        </w:rPr>
        <w:t>the</w:t>
      </w:r>
      <w:r w:rsidR="00ED165B">
        <w:rPr>
          <w:spacing w:val="-9"/>
          <w:w w:val="105"/>
        </w:rPr>
        <w:t xml:space="preserve"> </w:t>
      </w:r>
      <w:r w:rsidR="00ED165B">
        <w:rPr>
          <w:w w:val="105"/>
        </w:rPr>
        <w:t>sample</w:t>
      </w:r>
      <w:r w:rsidR="00ED165B">
        <w:rPr>
          <w:spacing w:val="-10"/>
          <w:w w:val="105"/>
        </w:rPr>
        <w:t xml:space="preserve"> </w:t>
      </w:r>
      <w:r w:rsidR="00ED165B">
        <w:rPr>
          <w:w w:val="105"/>
        </w:rPr>
        <w:t xml:space="preserve">that </w:t>
      </w:r>
      <w:r w:rsidR="00ED165B">
        <w:rPr>
          <w:spacing w:val="-3"/>
          <w:w w:val="105"/>
        </w:rPr>
        <w:t xml:space="preserve">was </w:t>
      </w:r>
      <w:r w:rsidR="00ED165B">
        <w:rPr>
          <w:w w:val="105"/>
        </w:rPr>
        <w:t xml:space="preserve">used in the experiment. </w:t>
      </w:r>
      <w:r w:rsidR="00ED165B">
        <w:rPr>
          <w:spacing w:val="-3"/>
          <w:w w:val="105"/>
        </w:rPr>
        <w:t xml:space="preserve">Simply, </w:t>
      </w:r>
      <w:r w:rsidR="00ED165B">
        <w:rPr>
          <w:w w:val="105"/>
        </w:rPr>
        <w:t xml:space="preserve">this includes the sample identity code ( </w:t>
      </w:r>
      <w:r w:rsidR="00ED165B">
        <w:rPr>
          <w:rFonts w:ascii="Monaco"/>
          <w:w w:val="105"/>
        </w:rPr>
        <w:t>sample id</w:t>
      </w:r>
      <w:r w:rsidR="00ED165B">
        <w:rPr>
          <w:w w:val="105"/>
        </w:rPr>
        <w:t>),</w:t>
      </w:r>
      <w:r w:rsidR="00ED165B">
        <w:rPr>
          <w:spacing w:val="-25"/>
          <w:w w:val="105"/>
        </w:rPr>
        <w:t xml:space="preserve"> </w:t>
      </w:r>
      <w:r w:rsidR="00ED165B">
        <w:rPr>
          <w:w w:val="105"/>
        </w:rPr>
        <w:t xml:space="preserve">a laboratory code used to </w:t>
      </w:r>
      <w:r w:rsidR="00ED165B">
        <w:rPr>
          <w:w w:val="105"/>
        </w:rPr>
        <w:t xml:space="preserve">record and represent the sample and a string relating to the general designation given to the material ( </w:t>
      </w:r>
      <w:r w:rsidR="00ED165B">
        <w:rPr>
          <w:rFonts w:ascii="Monaco"/>
          <w:w w:val="105"/>
        </w:rPr>
        <w:t>sample material</w:t>
      </w:r>
      <w:r w:rsidR="00ED165B">
        <w:rPr>
          <w:rFonts w:ascii="Monaco"/>
          <w:spacing w:val="-110"/>
          <w:w w:val="105"/>
        </w:rPr>
        <w:t xml:space="preserve"> </w:t>
      </w:r>
      <w:r w:rsidR="00ED165B">
        <w:rPr>
          <w:rFonts w:ascii="Monaco"/>
          <w:w w:val="105"/>
        </w:rPr>
        <w:t>name</w:t>
      </w:r>
      <w:r w:rsidR="00ED165B">
        <w:rPr>
          <w:w w:val="105"/>
        </w:rPr>
        <w:t>).</w:t>
      </w:r>
    </w:p>
    <w:p w14:paraId="2E64F31F" w14:textId="77777777" w:rsidR="00893304" w:rsidRDefault="00ED165B">
      <w:pPr>
        <w:pStyle w:val="Textkrper"/>
        <w:spacing w:line="255" w:lineRule="exact"/>
        <w:ind w:left="471"/>
        <w:jc w:val="both"/>
      </w:pPr>
      <w:r>
        <w:rPr>
          <w:spacing w:val="-7"/>
          <w:w w:val="105"/>
        </w:rPr>
        <w:t xml:space="preserve">For  </w:t>
      </w:r>
      <w:r>
        <w:rPr>
          <w:w w:val="105"/>
        </w:rPr>
        <w:t xml:space="preserve">each  data  point  measured </w:t>
      </w:r>
      <w:r>
        <w:rPr>
          <w:w w:val="105"/>
        </w:rPr>
        <w:t xml:space="preserve"> </w:t>
      </w:r>
      <w:r>
        <w:rPr>
          <w:w w:val="105"/>
        </w:rPr>
        <w:t xml:space="preserve">during  an  adsorption  experiments  data  can  </w:t>
      </w:r>
      <w:r>
        <w:rPr>
          <w:spacing w:val="3"/>
          <w:w w:val="105"/>
        </w:rPr>
        <w:t>be</w:t>
      </w:r>
      <w:r>
        <w:rPr>
          <w:spacing w:val="40"/>
          <w:w w:val="105"/>
        </w:rPr>
        <w:t xml:space="preserve"> </w:t>
      </w:r>
      <w:r>
        <w:rPr>
          <w:w w:val="105"/>
        </w:rPr>
        <w:t>stored</w:t>
      </w:r>
    </w:p>
    <w:p w14:paraId="71CFC5B9" w14:textId="77777777" w:rsidR="00893304" w:rsidRDefault="00ED165B">
      <w:pPr>
        <w:pStyle w:val="Textkrper"/>
        <w:spacing w:before="202"/>
        <w:ind w:left="120"/>
      </w:pPr>
      <w:r>
        <w:rPr>
          <w:w w:val="105"/>
        </w:rPr>
        <w:t>that</w:t>
      </w:r>
      <w:r>
        <w:rPr>
          <w:spacing w:val="32"/>
          <w:w w:val="105"/>
        </w:rPr>
        <w:t xml:space="preserve"> </w:t>
      </w:r>
      <w:r>
        <w:rPr>
          <w:w w:val="105"/>
        </w:rPr>
        <w:t>relates</w:t>
      </w:r>
      <w:r>
        <w:rPr>
          <w:spacing w:val="33"/>
          <w:w w:val="105"/>
        </w:rPr>
        <w:t xml:space="preserve"> </w:t>
      </w:r>
      <w:r>
        <w:rPr>
          <w:w w:val="105"/>
        </w:rPr>
        <w:t>to</w:t>
      </w:r>
      <w:r>
        <w:rPr>
          <w:spacing w:val="33"/>
          <w:w w:val="105"/>
        </w:rPr>
        <w:t xml:space="preserve"> </w:t>
      </w:r>
      <w:r>
        <w:rPr>
          <w:w w:val="105"/>
        </w:rPr>
        <w:t>the</w:t>
      </w:r>
      <w:r>
        <w:rPr>
          <w:spacing w:val="33"/>
          <w:w w:val="105"/>
        </w:rPr>
        <w:t xml:space="preserve"> </w:t>
      </w:r>
      <w:ins w:id="21" w:author="irena7521 irena7521" w:date="2020-12-16T22:42:00Z">
        <w:r w:rsidR="00560BFF" w:rsidRPr="00560BFF">
          <w:rPr>
            <w:spacing w:val="33"/>
            <w:w w:val="105"/>
          </w:rPr>
          <w:t>equilibrium</w:t>
        </w:r>
        <w:r w:rsidR="00560BFF" w:rsidRPr="00560BFF" w:rsidDel="00560BFF">
          <w:rPr>
            <w:spacing w:val="33"/>
            <w:w w:val="105"/>
          </w:rPr>
          <w:t xml:space="preserve"> </w:t>
        </w:r>
      </w:ins>
      <w:del w:id="22" w:author="irena7521 irena7521" w:date="2020-12-16T22:42:00Z">
        <w:r w:rsidDel="00560BFF">
          <w:rPr>
            <w:w w:val="105"/>
          </w:rPr>
          <w:delText>e</w:delText>
        </w:r>
        <w:r w:rsidDel="00560BFF">
          <w:rPr>
            <w:w w:val="105"/>
          </w:rPr>
          <w:delText>q</w:delText>
        </w:r>
        <w:r w:rsidDel="00560BFF">
          <w:rPr>
            <w:w w:val="105"/>
          </w:rPr>
          <w:delText>u</w:delText>
        </w:r>
        <w:r w:rsidDel="00560BFF">
          <w:rPr>
            <w:w w:val="105"/>
          </w:rPr>
          <w:delText>i</w:delText>
        </w:r>
        <w:r w:rsidDel="00560BFF">
          <w:rPr>
            <w:w w:val="105"/>
          </w:rPr>
          <w:delText>l</w:delText>
        </w:r>
        <w:r w:rsidDel="00560BFF">
          <w:rPr>
            <w:w w:val="105"/>
          </w:rPr>
          <w:delText>i</w:delText>
        </w:r>
        <w:r w:rsidDel="00560BFF">
          <w:rPr>
            <w:w w:val="105"/>
          </w:rPr>
          <w:delText>b</w:delText>
        </w:r>
        <w:r w:rsidDel="00560BFF">
          <w:rPr>
            <w:w w:val="105"/>
          </w:rPr>
          <w:delText>r</w:delText>
        </w:r>
        <w:r w:rsidDel="00560BFF">
          <w:rPr>
            <w:w w:val="105"/>
          </w:rPr>
          <w:delText>a</w:delText>
        </w:r>
        <w:r w:rsidDel="00560BFF">
          <w:rPr>
            <w:w w:val="105"/>
          </w:rPr>
          <w:delText>t</w:delText>
        </w:r>
        <w:r w:rsidDel="00560BFF">
          <w:rPr>
            <w:w w:val="105"/>
          </w:rPr>
          <w:delText>e</w:delText>
        </w:r>
        <w:r w:rsidDel="00560BFF">
          <w:rPr>
            <w:w w:val="105"/>
          </w:rPr>
          <w:delText>d</w:delText>
        </w:r>
      </w:del>
      <w:r>
        <w:rPr>
          <w:spacing w:val="33"/>
          <w:w w:val="105"/>
        </w:rPr>
        <w:t xml:space="preserve"> </w:t>
      </w:r>
      <w:r>
        <w:rPr>
          <w:w w:val="105"/>
        </w:rPr>
        <w:t>pressure,</w:t>
      </w:r>
      <w:r>
        <w:rPr>
          <w:spacing w:val="34"/>
          <w:w w:val="105"/>
        </w:rPr>
        <w:t xml:space="preserve"> </w:t>
      </w:r>
      <w:r>
        <w:rPr>
          <w:w w:val="105"/>
        </w:rPr>
        <w:t>the</w:t>
      </w:r>
      <w:r>
        <w:rPr>
          <w:spacing w:val="33"/>
          <w:w w:val="105"/>
        </w:rPr>
        <w:t xml:space="preserve"> </w:t>
      </w:r>
      <w:r>
        <w:rPr>
          <w:w w:val="105"/>
        </w:rPr>
        <w:t>saturation</w:t>
      </w:r>
      <w:r>
        <w:rPr>
          <w:spacing w:val="33"/>
          <w:w w:val="105"/>
        </w:rPr>
        <w:t xml:space="preserve"> </w:t>
      </w:r>
      <w:r>
        <w:rPr>
          <w:w w:val="105"/>
        </w:rPr>
        <w:t>pressure</w:t>
      </w:r>
      <w:r>
        <w:rPr>
          <w:spacing w:val="33"/>
          <w:w w:val="105"/>
        </w:rPr>
        <w:t xml:space="preserve"> </w:t>
      </w:r>
      <w:r>
        <w:rPr>
          <w:w w:val="105"/>
        </w:rPr>
        <w:t>and</w:t>
      </w:r>
      <w:r>
        <w:rPr>
          <w:spacing w:val="33"/>
          <w:w w:val="105"/>
        </w:rPr>
        <w:t xml:space="preserve"> </w:t>
      </w:r>
      <w:r>
        <w:rPr>
          <w:w w:val="105"/>
        </w:rPr>
        <w:t>the</w:t>
      </w:r>
      <w:r>
        <w:rPr>
          <w:spacing w:val="33"/>
          <w:w w:val="105"/>
        </w:rPr>
        <w:t xml:space="preserve"> </w:t>
      </w:r>
      <w:r>
        <w:rPr>
          <w:w w:val="105"/>
        </w:rPr>
        <w:t>amount</w:t>
      </w:r>
      <w:r>
        <w:rPr>
          <w:spacing w:val="33"/>
          <w:w w:val="105"/>
        </w:rPr>
        <w:t xml:space="preserve"> </w:t>
      </w:r>
      <w:r>
        <w:rPr>
          <w:w w:val="105"/>
        </w:rPr>
        <w:t>adsorbed.</w:t>
      </w:r>
    </w:p>
    <w:p w14:paraId="4AE145C3" w14:textId="77777777" w:rsidR="00893304" w:rsidRDefault="00893304">
      <w:pPr>
        <w:sectPr w:rsidR="00893304">
          <w:pgSz w:w="12240" w:h="15840"/>
          <w:pgMar w:top="1420" w:right="720" w:bottom="1020" w:left="1320" w:header="0" w:footer="822" w:gutter="0"/>
          <w:cols w:space="720"/>
        </w:sectPr>
      </w:pPr>
    </w:p>
    <w:p w14:paraId="3F3E37E9" w14:textId="77777777" w:rsidR="00893304" w:rsidRDefault="00ED165B">
      <w:pPr>
        <w:pStyle w:val="Textkrper"/>
        <w:spacing w:before="74" w:line="415" w:lineRule="auto"/>
        <w:ind w:left="119" w:right="718"/>
        <w:jc w:val="both"/>
      </w:pPr>
      <w:r>
        <w:rPr>
          <w:w w:val="105"/>
        </w:rPr>
        <w:lastRenderedPageBreak/>
        <w:t>Importantly, these should be stored in units of pascal and mol kg</w:t>
      </w:r>
      <w:r>
        <w:rPr>
          <w:rFonts w:ascii="Arial" w:hAnsi="Arial"/>
          <w:i/>
          <w:w w:val="105"/>
          <w:vertAlign w:val="superscript"/>
        </w:rPr>
        <w:t>−</w:t>
      </w:r>
      <w:r>
        <w:rPr>
          <w:w w:val="105"/>
          <w:vertAlign w:val="superscript"/>
        </w:rPr>
        <w:t>1</w:t>
      </w:r>
      <w:r>
        <w:rPr>
          <w:w w:val="105"/>
        </w:rPr>
        <w:t xml:space="preserve"> to follow the IUPAC recommendations.</w:t>
      </w:r>
      <w:r>
        <w:rPr>
          <w:w w:val="105"/>
          <w:vertAlign w:val="superscript"/>
        </w:rPr>
        <w:t>5</w:t>
      </w:r>
      <w:r>
        <w:rPr>
          <w:w w:val="105"/>
        </w:rPr>
        <w:t xml:space="preserve"> The saturation pressure can be recorded at each data point as we have discove</w:t>
      </w:r>
      <w:r>
        <w:rPr>
          <w:w w:val="105"/>
        </w:rPr>
        <w:t>red that some instruments will calculate and report this value for every point.</w:t>
      </w:r>
    </w:p>
    <w:p w14:paraId="50F3B8F7" w14:textId="77777777" w:rsidR="00893304" w:rsidRDefault="00ED165B">
      <w:pPr>
        <w:pStyle w:val="Textkrper"/>
        <w:spacing w:before="2" w:line="415" w:lineRule="auto"/>
        <w:ind w:left="119" w:right="716" w:firstLine="351"/>
        <w:jc w:val="both"/>
      </w:pPr>
      <w:r>
        <w:rPr>
          <w:w w:val="105"/>
        </w:rPr>
        <w:t>The above features serve as an example of the data that can be archived in a AIF and can be extended in future versions. For example, the intention of this initial version is t</w:t>
      </w:r>
      <w:r>
        <w:rPr>
          <w:w w:val="105"/>
        </w:rPr>
        <w:t>o provide digital archive of the presented primary data of an adsorption experiment, the isotherm. As a result, it describes only basic information that usually exported from adsorption instruments and a few convenient metadata items. The flexibility of th</w:t>
      </w:r>
      <w:r>
        <w:rPr>
          <w:w w:val="105"/>
        </w:rPr>
        <w:t xml:space="preserve">is approach can be extended in future versions to include more detailed parameters not commonly presented, such as dead volume measurements, </w:t>
      </w:r>
      <w:commentRangeStart w:id="23"/>
      <w:r w:rsidRPr="007F75B4">
        <w:rPr>
          <w:w w:val="105"/>
          <w:highlight w:val="yellow"/>
          <w:rPrChange w:id="24" w:author="irena7521 irena7521" w:date="2020-12-16T22:48:00Z">
            <w:rPr>
              <w:w w:val="105"/>
            </w:rPr>
          </w:rPrChange>
        </w:rPr>
        <w:t>or combined with CIF data names to archive in situ measurements</w:t>
      </w:r>
      <w:r>
        <w:rPr>
          <w:w w:val="105"/>
        </w:rPr>
        <w:t>.</w:t>
      </w:r>
      <w:commentRangeEnd w:id="23"/>
      <w:r w:rsidR="00846705">
        <w:rPr>
          <w:rStyle w:val="Kommentarzeichen"/>
        </w:rPr>
        <w:commentReference w:id="23"/>
      </w:r>
    </w:p>
    <w:p w14:paraId="310BB4F9" w14:textId="77777777" w:rsidR="00893304" w:rsidRDefault="00893304">
      <w:pPr>
        <w:pStyle w:val="Textkrper"/>
      </w:pPr>
    </w:p>
    <w:p w14:paraId="292A74BF" w14:textId="77777777" w:rsidR="00893304" w:rsidRDefault="00893304">
      <w:pPr>
        <w:pStyle w:val="Textkrper"/>
        <w:spacing w:before="1"/>
        <w:rPr>
          <w:sz w:val="21"/>
        </w:rPr>
      </w:pPr>
    </w:p>
    <w:p w14:paraId="5CCD9761" w14:textId="77777777" w:rsidR="00893304" w:rsidRDefault="00ED165B">
      <w:pPr>
        <w:pStyle w:val="berschrift1"/>
        <w:spacing w:before="1"/>
        <w:ind w:left="119"/>
        <w:jc w:val="both"/>
      </w:pPr>
      <w:r>
        <w:rPr>
          <w:w w:val="115"/>
        </w:rPr>
        <w:t>Creating and using the AIF</w:t>
      </w:r>
    </w:p>
    <w:p w14:paraId="563555D4" w14:textId="77777777" w:rsidR="00893304" w:rsidRDefault="00893304">
      <w:pPr>
        <w:pStyle w:val="Textkrper"/>
        <w:spacing w:before="3"/>
        <w:rPr>
          <w:b/>
          <w:sz w:val="36"/>
        </w:rPr>
      </w:pPr>
    </w:p>
    <w:p w14:paraId="572A8DF1" w14:textId="77777777" w:rsidR="00893304" w:rsidRDefault="00ED165B">
      <w:pPr>
        <w:pStyle w:val="Textkrper"/>
        <w:spacing w:line="415" w:lineRule="auto"/>
        <w:ind w:left="119" w:right="717"/>
        <w:jc w:val="both"/>
      </w:pPr>
      <w:r>
        <w:rPr>
          <w:w w:val="105"/>
        </w:rPr>
        <w:t xml:space="preserve">A simple python 3.7 </w:t>
      </w:r>
      <w:r>
        <w:rPr>
          <w:w w:val="105"/>
        </w:rPr>
        <w:t xml:space="preserve">routine </w:t>
      </w:r>
      <w:r>
        <w:rPr>
          <w:spacing w:val="-3"/>
          <w:w w:val="105"/>
        </w:rPr>
        <w:t xml:space="preserve">was  </w:t>
      </w:r>
      <w:r>
        <w:rPr>
          <w:w w:val="105"/>
        </w:rPr>
        <w:t xml:space="preserve">produced during the development of the AIF to convert  the plain text data output from Quantachrome and Belsorb instruments,  used in our lab    and many others. Specifically, this has been written to parse </w:t>
      </w:r>
      <w:r>
        <w:rPr>
          <w:spacing w:val="-3"/>
          <w:w w:val="105"/>
        </w:rPr>
        <w:t xml:space="preserve">raw </w:t>
      </w:r>
      <w:r>
        <w:rPr>
          <w:w w:val="105"/>
        </w:rPr>
        <w:t xml:space="preserve">analysis text files exported </w:t>
      </w:r>
      <w:r>
        <w:rPr>
          <w:spacing w:val="-4"/>
          <w:w w:val="105"/>
        </w:rPr>
        <w:t xml:space="preserve">by </w:t>
      </w:r>
      <w:r>
        <w:rPr>
          <w:w w:val="105"/>
        </w:rPr>
        <w:t xml:space="preserve">Quantachrome software and the </w:t>
      </w:r>
      <w:r>
        <w:rPr>
          <w:spacing w:val="-3"/>
          <w:w w:val="105"/>
        </w:rPr>
        <w:t xml:space="preserve">raw </w:t>
      </w:r>
      <w:r>
        <w:rPr>
          <w:w w:val="105"/>
        </w:rPr>
        <w:t xml:space="preserve">data files </w:t>
      </w:r>
      <w:r>
        <w:rPr>
          <w:spacing w:val="-5"/>
          <w:w w:val="105"/>
        </w:rPr>
        <w:t>(</w:t>
      </w:r>
      <w:r>
        <w:rPr>
          <w:i/>
          <w:spacing w:val="-5"/>
          <w:w w:val="105"/>
        </w:rPr>
        <w:t xml:space="preserve">.DAT </w:t>
      </w:r>
      <w:r>
        <w:rPr>
          <w:w w:val="105"/>
        </w:rPr>
        <w:t xml:space="preserve">) and </w:t>
      </w:r>
      <w:ins w:id="26" w:author="irena7521 irena7521" w:date="2020-12-17T09:03:00Z">
        <w:r w:rsidR="00065FFF">
          <w:rPr>
            <w:w w:val="105"/>
          </w:rPr>
          <w:t>.</w:t>
        </w:r>
      </w:ins>
      <w:r>
        <w:rPr>
          <w:w w:val="105"/>
        </w:rPr>
        <w:t xml:space="preserve">CSV files exported </w:t>
      </w:r>
      <w:r>
        <w:rPr>
          <w:spacing w:val="-4"/>
          <w:w w:val="105"/>
        </w:rPr>
        <w:t xml:space="preserve">by </w:t>
      </w:r>
      <w:r>
        <w:rPr>
          <w:w w:val="105"/>
        </w:rPr>
        <w:t>Bel</w:t>
      </w:r>
      <w:del w:id="27" w:author="irena7521 irena7521" w:date="2020-12-16T22:48:00Z">
        <w:r w:rsidDel="009464AC">
          <w:rPr>
            <w:w w:val="105"/>
          </w:rPr>
          <w:delText>-</w:delText>
        </w:r>
        <w:r w:rsidDel="009464AC">
          <w:rPr>
            <w:w w:val="105"/>
          </w:rPr>
          <w:delText xml:space="preserve"> </w:delText>
        </w:r>
      </w:del>
      <w:r>
        <w:rPr>
          <w:w w:val="105"/>
        </w:rPr>
        <w:t xml:space="preserve">sorb software. </w:t>
      </w:r>
      <w:r>
        <w:rPr>
          <w:spacing w:val="-4"/>
          <w:w w:val="105"/>
        </w:rPr>
        <w:t xml:space="preserve">At </w:t>
      </w:r>
      <w:r>
        <w:rPr>
          <w:w w:val="105"/>
        </w:rPr>
        <w:t xml:space="preserve">this moment </w:t>
      </w:r>
      <w:r>
        <w:rPr>
          <w:spacing w:val="-4"/>
          <w:w w:val="105"/>
        </w:rPr>
        <w:t xml:space="preserve">we </w:t>
      </w:r>
      <w:r>
        <w:rPr>
          <w:w w:val="105"/>
        </w:rPr>
        <w:t xml:space="preserve">are unable to read binary data files that are </w:t>
      </w:r>
      <w:r>
        <w:rPr>
          <w:spacing w:val="-3"/>
          <w:w w:val="105"/>
        </w:rPr>
        <w:t xml:space="preserve">saved </w:t>
      </w:r>
      <w:r>
        <w:rPr>
          <w:spacing w:val="-4"/>
          <w:w w:val="105"/>
        </w:rPr>
        <w:t xml:space="preserve">by </w:t>
      </w:r>
      <w:r>
        <w:rPr>
          <w:w w:val="105"/>
        </w:rPr>
        <w:t>Quatachrome instruments</w:t>
      </w:r>
      <w:r>
        <w:rPr>
          <w:spacing w:val="31"/>
          <w:w w:val="105"/>
        </w:rPr>
        <w:t xml:space="preserve"> </w:t>
      </w:r>
      <w:r>
        <w:rPr>
          <w:spacing w:val="2"/>
          <w:w w:val="105"/>
        </w:rPr>
        <w:t>(</w:t>
      </w:r>
      <w:r>
        <w:rPr>
          <w:i/>
          <w:spacing w:val="2"/>
          <w:w w:val="105"/>
        </w:rPr>
        <w:t>.qps</w:t>
      </w:r>
      <w:r>
        <w:rPr>
          <w:spacing w:val="2"/>
          <w:w w:val="105"/>
        </w:rPr>
        <w:t>).</w:t>
      </w:r>
    </w:p>
    <w:p w14:paraId="16942DEC" w14:textId="77777777" w:rsidR="00893304" w:rsidRDefault="00ED165B">
      <w:pPr>
        <w:pStyle w:val="Textkrper"/>
        <w:spacing w:before="4" w:line="415" w:lineRule="auto"/>
        <w:ind w:left="119" w:right="717" w:firstLine="351"/>
        <w:jc w:val="both"/>
      </w:pPr>
      <w:r>
        <w:rPr>
          <w:w w:val="105"/>
        </w:rPr>
        <w:t>This simple program will parse the output data to find data items detailed in the AIF dictionary. These data items are converted to the appropriate units and the isotherm is split into the adsorption and desorption parts. Subsequently an AIF is produced us</w:t>
      </w:r>
      <w:r>
        <w:rPr>
          <w:w w:val="105"/>
        </w:rPr>
        <w:t xml:space="preserve">ing </w:t>
      </w:r>
      <w:r>
        <w:rPr>
          <w:i/>
          <w:w w:val="105"/>
        </w:rPr>
        <w:t xml:space="preserve">gemmi </w:t>
      </w:r>
      <w:r>
        <w:rPr>
          <w:w w:val="105"/>
        </w:rPr>
        <w:t>CIF routines.</w:t>
      </w:r>
      <w:r>
        <w:rPr>
          <w:w w:val="105"/>
          <w:vertAlign w:val="superscript"/>
        </w:rPr>
        <w:t>9</w:t>
      </w:r>
      <w:r>
        <w:rPr>
          <w:w w:val="105"/>
        </w:rPr>
        <w:t xml:space="preserve"> As a consequence routines and methods developed for treating CIF files can </w:t>
      </w:r>
      <w:r>
        <w:rPr>
          <w:spacing w:val="3"/>
          <w:w w:val="105"/>
        </w:rPr>
        <w:t xml:space="preserve">be </w:t>
      </w:r>
      <w:r>
        <w:rPr>
          <w:w w:val="105"/>
        </w:rPr>
        <w:t xml:space="preserve">used in this application to </w:t>
      </w:r>
      <w:ins w:id="28" w:author="irena7521 irena7521" w:date="2020-12-17T09:07:00Z">
        <w:r w:rsidR="00495CF2">
          <w:rPr>
            <w:w w:val="105"/>
          </w:rPr>
          <w:t>physi</w:t>
        </w:r>
      </w:ins>
      <w:del w:id="29" w:author="irena7521 irena7521" w:date="2020-12-17T09:07:00Z">
        <w:r w:rsidDel="00495CF2">
          <w:rPr>
            <w:w w:val="105"/>
          </w:rPr>
          <w:delText>a</w:delText>
        </w:r>
        <w:r w:rsidDel="00495CF2">
          <w:rPr>
            <w:w w:val="105"/>
          </w:rPr>
          <w:delText>d</w:delText>
        </w:r>
      </w:del>
      <w:r>
        <w:rPr>
          <w:w w:val="105"/>
        </w:rPr>
        <w:t xml:space="preserve">sorption data.  </w:t>
      </w:r>
      <w:r>
        <w:rPr>
          <w:spacing w:val="-7"/>
          <w:w w:val="105"/>
        </w:rPr>
        <w:t xml:space="preserve">For </w:t>
      </w:r>
      <w:r>
        <w:rPr>
          <w:w w:val="105"/>
        </w:rPr>
        <w:t xml:space="preserve">example produced AIF files can also </w:t>
      </w:r>
      <w:r>
        <w:rPr>
          <w:spacing w:val="3"/>
          <w:w w:val="105"/>
        </w:rPr>
        <w:t>be</w:t>
      </w:r>
      <w:r>
        <w:rPr>
          <w:spacing w:val="62"/>
          <w:w w:val="105"/>
        </w:rPr>
        <w:t xml:space="preserve"> </w:t>
      </w:r>
      <w:r>
        <w:rPr>
          <w:w w:val="105"/>
        </w:rPr>
        <w:t>read</w:t>
      </w:r>
    </w:p>
    <w:p w14:paraId="4DB26244" w14:textId="77777777" w:rsidR="00893304" w:rsidRDefault="00ED165B">
      <w:pPr>
        <w:pStyle w:val="Textkrper"/>
        <w:spacing w:line="329" w:lineRule="exact"/>
        <w:ind w:left="119"/>
        <w:jc w:val="both"/>
      </w:pPr>
      <w:r>
        <w:rPr>
          <w:w w:val="105"/>
        </w:rPr>
        <w:t xml:space="preserve">using existing CIF methods, such as the </w:t>
      </w:r>
      <w:r>
        <w:rPr>
          <w:rFonts w:ascii="Monaco"/>
          <w:w w:val="105"/>
        </w:rPr>
        <w:t xml:space="preserve">gemmi </w:t>
      </w:r>
      <w:r>
        <w:rPr>
          <w:w w:val="105"/>
        </w:rPr>
        <w:t>python librar</w:t>
      </w:r>
      <w:r>
        <w:rPr>
          <w:w w:val="105"/>
        </w:rPr>
        <w:t>y that is considered the</w:t>
      </w:r>
      <w:r>
        <w:rPr>
          <w:spacing w:val="21"/>
          <w:w w:val="105"/>
        </w:rPr>
        <w:t xml:space="preserve"> </w:t>
      </w:r>
      <w:r>
        <w:rPr>
          <w:w w:val="105"/>
        </w:rPr>
        <w:t>fastest</w:t>
      </w:r>
    </w:p>
    <w:p w14:paraId="4F70B8FF" w14:textId="77777777" w:rsidR="00893304" w:rsidRDefault="00ED165B">
      <w:pPr>
        <w:pStyle w:val="Textkrper"/>
        <w:spacing w:before="64" w:line="328" w:lineRule="auto"/>
        <w:ind w:left="119" w:right="716"/>
        <w:jc w:val="both"/>
      </w:pPr>
      <w:r>
        <w:rPr>
          <w:w w:val="105"/>
        </w:rPr>
        <w:t xml:space="preserve">open-source CIF </w:t>
      </w:r>
      <w:r>
        <w:rPr>
          <w:spacing w:val="2"/>
          <w:w w:val="105"/>
        </w:rPr>
        <w:t>parser.</w:t>
      </w:r>
      <w:r>
        <w:rPr>
          <w:spacing w:val="2"/>
          <w:w w:val="105"/>
          <w:vertAlign w:val="superscript"/>
        </w:rPr>
        <w:t>9</w:t>
      </w:r>
      <w:r>
        <w:rPr>
          <w:spacing w:val="2"/>
          <w:w w:val="105"/>
        </w:rPr>
        <w:t xml:space="preserve"> </w:t>
      </w:r>
      <w:r>
        <w:rPr>
          <w:spacing w:val="-10"/>
          <w:w w:val="105"/>
        </w:rPr>
        <w:t xml:space="preserve">We </w:t>
      </w:r>
      <w:r>
        <w:rPr>
          <w:spacing w:val="-4"/>
          <w:w w:val="105"/>
        </w:rPr>
        <w:t xml:space="preserve">have </w:t>
      </w:r>
      <w:r>
        <w:rPr>
          <w:w w:val="105"/>
        </w:rPr>
        <w:t xml:space="preserve">used </w:t>
      </w:r>
      <w:r>
        <w:rPr>
          <w:rFonts w:ascii="Monaco"/>
          <w:w w:val="105"/>
        </w:rPr>
        <w:t xml:space="preserve">gemmi </w:t>
      </w:r>
      <w:r>
        <w:rPr>
          <w:w w:val="105"/>
        </w:rPr>
        <w:t xml:space="preserve">library to demonstrate </w:t>
      </w:r>
      <w:r>
        <w:rPr>
          <w:spacing w:val="-3"/>
          <w:w w:val="105"/>
        </w:rPr>
        <w:t xml:space="preserve">how </w:t>
      </w:r>
      <w:r>
        <w:rPr>
          <w:w w:val="105"/>
        </w:rPr>
        <w:t xml:space="preserve">an isotherm can </w:t>
      </w:r>
      <w:r>
        <w:rPr>
          <w:spacing w:val="3"/>
          <w:w w:val="105"/>
        </w:rPr>
        <w:t>be</w:t>
      </w:r>
      <w:r>
        <w:rPr>
          <w:spacing w:val="12"/>
          <w:w w:val="105"/>
        </w:rPr>
        <w:t xml:space="preserve"> </w:t>
      </w:r>
      <w:r>
        <w:rPr>
          <w:w w:val="105"/>
        </w:rPr>
        <w:t>displayed</w:t>
      </w:r>
      <w:r>
        <w:rPr>
          <w:spacing w:val="13"/>
          <w:w w:val="105"/>
        </w:rPr>
        <w:t xml:space="preserve"> </w:t>
      </w:r>
      <w:r>
        <w:rPr>
          <w:w w:val="105"/>
        </w:rPr>
        <w:t>from</w:t>
      </w:r>
      <w:r>
        <w:rPr>
          <w:spacing w:val="12"/>
          <w:w w:val="105"/>
        </w:rPr>
        <w:t xml:space="preserve"> </w:t>
      </w:r>
      <w:r>
        <w:rPr>
          <w:w w:val="105"/>
        </w:rPr>
        <w:t>an</w:t>
      </w:r>
      <w:r>
        <w:rPr>
          <w:spacing w:val="13"/>
          <w:w w:val="105"/>
        </w:rPr>
        <w:t xml:space="preserve"> </w:t>
      </w:r>
      <w:r>
        <w:rPr>
          <w:w w:val="105"/>
        </w:rPr>
        <w:t>AIF</w:t>
      </w:r>
      <w:r>
        <w:rPr>
          <w:spacing w:val="13"/>
          <w:w w:val="105"/>
        </w:rPr>
        <w:t xml:space="preserve"> </w:t>
      </w:r>
      <w:r>
        <w:rPr>
          <w:w w:val="105"/>
        </w:rPr>
        <w:t>using</w:t>
      </w:r>
      <w:r>
        <w:rPr>
          <w:spacing w:val="12"/>
          <w:w w:val="105"/>
        </w:rPr>
        <w:t xml:space="preserve"> </w:t>
      </w:r>
      <w:r>
        <w:rPr>
          <w:w w:val="105"/>
        </w:rPr>
        <w:t>a</w:t>
      </w:r>
      <w:r>
        <w:rPr>
          <w:spacing w:val="13"/>
          <w:w w:val="105"/>
        </w:rPr>
        <w:t xml:space="preserve"> </w:t>
      </w:r>
      <w:r>
        <w:rPr>
          <w:w w:val="105"/>
        </w:rPr>
        <w:t>few</w:t>
      </w:r>
      <w:r>
        <w:rPr>
          <w:spacing w:val="12"/>
          <w:w w:val="105"/>
        </w:rPr>
        <w:t xml:space="preserve"> </w:t>
      </w:r>
      <w:r>
        <w:rPr>
          <w:w w:val="105"/>
        </w:rPr>
        <w:t>lines.</w:t>
      </w:r>
      <w:r>
        <w:rPr>
          <w:spacing w:val="45"/>
          <w:w w:val="105"/>
        </w:rPr>
        <w:t xml:space="preserve"> </w:t>
      </w:r>
      <w:r>
        <w:rPr>
          <w:w w:val="105"/>
        </w:rPr>
        <w:t>This</w:t>
      </w:r>
      <w:r>
        <w:rPr>
          <w:spacing w:val="12"/>
          <w:w w:val="105"/>
        </w:rPr>
        <w:t xml:space="preserve"> </w:t>
      </w:r>
      <w:r>
        <w:rPr>
          <w:w w:val="105"/>
        </w:rPr>
        <w:t>is</w:t>
      </w:r>
      <w:r>
        <w:rPr>
          <w:spacing w:val="14"/>
          <w:w w:val="105"/>
        </w:rPr>
        <w:t xml:space="preserve"> </w:t>
      </w:r>
      <w:r>
        <w:rPr>
          <w:w w:val="105"/>
        </w:rPr>
        <w:t>a</w:t>
      </w:r>
      <w:r>
        <w:rPr>
          <w:spacing w:val="13"/>
          <w:w w:val="105"/>
        </w:rPr>
        <w:t xml:space="preserve"> </w:t>
      </w:r>
      <w:r>
        <w:rPr>
          <w:w w:val="105"/>
        </w:rPr>
        <w:t>very</w:t>
      </w:r>
      <w:r>
        <w:rPr>
          <w:spacing w:val="12"/>
          <w:w w:val="105"/>
        </w:rPr>
        <w:t xml:space="preserve"> </w:t>
      </w:r>
      <w:r>
        <w:rPr>
          <w:w w:val="105"/>
        </w:rPr>
        <w:t>simple</w:t>
      </w:r>
      <w:r>
        <w:rPr>
          <w:spacing w:val="13"/>
          <w:w w:val="105"/>
        </w:rPr>
        <w:t xml:space="preserve"> </w:t>
      </w:r>
      <w:r>
        <w:rPr>
          <w:w w:val="105"/>
        </w:rPr>
        <w:t>implementation</w:t>
      </w:r>
      <w:r>
        <w:rPr>
          <w:spacing w:val="13"/>
          <w:w w:val="105"/>
        </w:rPr>
        <w:t xml:space="preserve"> </w:t>
      </w:r>
      <w:r>
        <w:rPr>
          <w:w w:val="105"/>
        </w:rPr>
        <w:t>and</w:t>
      </w:r>
      <w:r>
        <w:rPr>
          <w:spacing w:val="12"/>
          <w:w w:val="105"/>
        </w:rPr>
        <w:t xml:space="preserve"> </w:t>
      </w:r>
      <w:r>
        <w:rPr>
          <w:w w:val="105"/>
        </w:rPr>
        <w:t>it</w:t>
      </w:r>
      <w:r>
        <w:rPr>
          <w:spacing w:val="13"/>
          <w:w w:val="105"/>
        </w:rPr>
        <w:t xml:space="preserve"> </w:t>
      </w:r>
      <w:r>
        <w:rPr>
          <w:w w:val="105"/>
        </w:rPr>
        <w:t>is</w:t>
      </w:r>
    </w:p>
    <w:p w14:paraId="3275F6DD" w14:textId="77777777" w:rsidR="00893304" w:rsidRDefault="00893304">
      <w:pPr>
        <w:spacing w:line="328" w:lineRule="auto"/>
        <w:jc w:val="both"/>
        <w:sectPr w:rsidR="00893304">
          <w:pgSz w:w="12240" w:h="15840"/>
          <w:pgMar w:top="1380" w:right="720" w:bottom="1020" w:left="1320" w:header="0" w:footer="822" w:gutter="0"/>
          <w:cols w:space="720"/>
        </w:sectPr>
      </w:pPr>
    </w:p>
    <w:p w14:paraId="728C4929" w14:textId="77777777" w:rsidR="00893304" w:rsidRDefault="00ED165B">
      <w:pPr>
        <w:pStyle w:val="Textkrper"/>
        <w:spacing w:before="35" w:line="415" w:lineRule="auto"/>
        <w:ind w:left="120" w:right="721"/>
        <w:jc w:val="both"/>
      </w:pPr>
      <w:r>
        <w:rPr>
          <w:w w:val="105"/>
        </w:rPr>
        <w:lastRenderedPageBreak/>
        <w:t>hoped that future versions, following the cooperation of several manufactures, could result in</w:t>
      </w:r>
      <w:r>
        <w:rPr>
          <w:spacing w:val="22"/>
          <w:w w:val="105"/>
        </w:rPr>
        <w:t xml:space="preserve"> </w:t>
      </w:r>
      <w:r>
        <w:rPr>
          <w:w w:val="105"/>
        </w:rPr>
        <w:t>to</w:t>
      </w:r>
      <w:r>
        <w:rPr>
          <w:spacing w:val="23"/>
          <w:w w:val="105"/>
        </w:rPr>
        <w:t xml:space="preserve"> </w:t>
      </w:r>
      <w:r>
        <w:rPr>
          <w:w w:val="105"/>
        </w:rPr>
        <w:t>routines</w:t>
      </w:r>
      <w:r>
        <w:rPr>
          <w:spacing w:val="23"/>
          <w:w w:val="105"/>
        </w:rPr>
        <w:t xml:space="preserve"> </w:t>
      </w:r>
      <w:r>
        <w:rPr>
          <w:w w:val="105"/>
        </w:rPr>
        <w:t>to</w:t>
      </w:r>
      <w:r>
        <w:rPr>
          <w:spacing w:val="23"/>
          <w:w w:val="105"/>
        </w:rPr>
        <w:t xml:space="preserve"> </w:t>
      </w:r>
      <w:r>
        <w:rPr>
          <w:w w:val="105"/>
        </w:rPr>
        <w:t>parse</w:t>
      </w:r>
      <w:r>
        <w:rPr>
          <w:spacing w:val="23"/>
          <w:w w:val="105"/>
        </w:rPr>
        <w:t xml:space="preserve"> </w:t>
      </w:r>
      <w:r>
        <w:rPr>
          <w:w w:val="105"/>
        </w:rPr>
        <w:t>the</w:t>
      </w:r>
      <w:r>
        <w:rPr>
          <w:spacing w:val="22"/>
          <w:w w:val="105"/>
        </w:rPr>
        <w:t xml:space="preserve"> </w:t>
      </w:r>
      <w:r>
        <w:rPr>
          <w:w w:val="105"/>
        </w:rPr>
        <w:t>information</w:t>
      </w:r>
      <w:r>
        <w:rPr>
          <w:spacing w:val="23"/>
          <w:w w:val="105"/>
        </w:rPr>
        <w:t xml:space="preserve"> </w:t>
      </w:r>
      <w:r>
        <w:rPr>
          <w:w w:val="105"/>
        </w:rPr>
        <w:t>directly</w:t>
      </w:r>
      <w:r>
        <w:rPr>
          <w:spacing w:val="23"/>
          <w:w w:val="105"/>
        </w:rPr>
        <w:t xml:space="preserve"> </w:t>
      </w:r>
      <w:r>
        <w:rPr>
          <w:w w:val="105"/>
        </w:rPr>
        <w:t>from</w:t>
      </w:r>
      <w:r>
        <w:rPr>
          <w:spacing w:val="23"/>
          <w:w w:val="105"/>
        </w:rPr>
        <w:t xml:space="preserve"> </w:t>
      </w:r>
      <w:r>
        <w:rPr>
          <w:w w:val="105"/>
        </w:rPr>
        <w:t>binary</w:t>
      </w:r>
      <w:r>
        <w:rPr>
          <w:spacing w:val="23"/>
          <w:w w:val="105"/>
        </w:rPr>
        <w:t xml:space="preserve"> </w:t>
      </w:r>
      <w:r>
        <w:rPr>
          <w:w w:val="105"/>
        </w:rPr>
        <w:t>data</w:t>
      </w:r>
      <w:r>
        <w:rPr>
          <w:spacing w:val="22"/>
          <w:w w:val="105"/>
        </w:rPr>
        <w:t xml:space="preserve"> </w:t>
      </w:r>
      <w:r>
        <w:rPr>
          <w:w w:val="105"/>
        </w:rPr>
        <w:t>used</w:t>
      </w:r>
      <w:r>
        <w:rPr>
          <w:spacing w:val="23"/>
          <w:w w:val="105"/>
        </w:rPr>
        <w:t xml:space="preserve"> </w:t>
      </w:r>
      <w:r>
        <w:rPr>
          <w:spacing w:val="-4"/>
          <w:w w:val="105"/>
        </w:rPr>
        <w:t>by</w:t>
      </w:r>
      <w:r>
        <w:rPr>
          <w:spacing w:val="23"/>
          <w:w w:val="105"/>
        </w:rPr>
        <w:t xml:space="preserve"> </w:t>
      </w:r>
      <w:r>
        <w:rPr>
          <w:w w:val="105"/>
        </w:rPr>
        <w:t>the</w:t>
      </w:r>
      <w:r>
        <w:rPr>
          <w:spacing w:val="23"/>
          <w:w w:val="105"/>
        </w:rPr>
        <w:t xml:space="preserve"> </w:t>
      </w:r>
      <w:r>
        <w:rPr>
          <w:w w:val="105"/>
        </w:rPr>
        <w:t>instruments.</w:t>
      </w:r>
    </w:p>
    <w:p w14:paraId="0ADF91AC" w14:textId="77777777" w:rsidR="00893304" w:rsidRDefault="00ED165B">
      <w:pPr>
        <w:pStyle w:val="Textkrper"/>
        <w:spacing w:before="1" w:line="415" w:lineRule="auto"/>
        <w:ind w:left="120" w:right="715" w:firstLine="351"/>
        <w:jc w:val="both"/>
      </w:pPr>
      <w:r>
        <w:rPr>
          <w:spacing w:val="-10"/>
          <w:w w:val="105"/>
        </w:rPr>
        <w:t xml:space="preserve">To </w:t>
      </w:r>
      <w:r>
        <w:rPr>
          <w:w w:val="105"/>
        </w:rPr>
        <w:t>illustrate the importance of a universal data format for adsorption da</w:t>
      </w:r>
      <w:r>
        <w:rPr>
          <w:w w:val="105"/>
        </w:rPr>
        <w:t xml:space="preserve">ta </w:t>
      </w:r>
      <w:r>
        <w:rPr>
          <w:spacing w:val="-4"/>
          <w:w w:val="105"/>
        </w:rPr>
        <w:t xml:space="preserve">we </w:t>
      </w:r>
      <w:r>
        <w:rPr>
          <w:w w:val="105"/>
        </w:rPr>
        <w:t xml:space="preserve">can compare data contained within an AIF to data digitized from a figure in a manuscript,        for the same experiment.   The porous material DUT-6 (also referred to as MOF-206) is </w:t>
      </w:r>
      <w:del w:id="30" w:author="irena7521 irena7521" w:date="2020-12-17T09:11:00Z">
        <w:r w:rsidDel="00495CF2">
          <w:rPr>
            <w:w w:val="105"/>
          </w:rPr>
          <w:delText xml:space="preserve"> </w:delText>
        </w:r>
        <w:r w:rsidDel="00495CF2">
          <w:rPr>
            <w:w w:val="105"/>
          </w:rPr>
          <w:delText xml:space="preserve"> </w:delText>
        </w:r>
        <w:r w:rsidDel="00495CF2">
          <w:rPr>
            <w:w w:val="105"/>
          </w:rPr>
          <w:delText xml:space="preserve"> </w:delText>
        </w:r>
        <w:r w:rsidDel="00495CF2">
          <w:rPr>
            <w:w w:val="105"/>
          </w:rPr>
          <w:delText xml:space="preserve"> </w:delText>
        </w:r>
        <w:r w:rsidDel="00495CF2">
          <w:rPr>
            <w:w w:val="105"/>
          </w:rPr>
          <w:delText xml:space="preserve"> </w:delText>
        </w:r>
        <w:r w:rsidDel="00495CF2">
          <w:rPr>
            <w:w w:val="105"/>
          </w:rPr>
          <w:delText xml:space="preserve"> </w:delText>
        </w:r>
      </w:del>
      <w:r>
        <w:rPr>
          <w:w w:val="105"/>
        </w:rPr>
        <w:t xml:space="preserve">a metal-organic framework produced from zinc nitrate and </w:t>
      </w:r>
      <w:r>
        <w:rPr>
          <w:spacing w:val="-5"/>
          <w:w w:val="105"/>
        </w:rPr>
        <w:t xml:space="preserve">two </w:t>
      </w:r>
      <w:r>
        <w:rPr>
          <w:w w:val="105"/>
        </w:rPr>
        <w:t xml:space="preserve">different </w:t>
      </w:r>
      <w:del w:id="31" w:author="irena7521 irena7521" w:date="2020-12-17T09:11:00Z">
        <w:r w:rsidDel="00495CF2">
          <w:rPr>
            <w:w w:val="105"/>
          </w:rPr>
          <w:delText xml:space="preserve">different </w:delText>
        </w:r>
      </w:del>
      <w:r>
        <w:rPr>
          <w:w w:val="105"/>
        </w:rPr>
        <w:t>ligands; 2,6-naphthalenedicarboxyl</w:t>
      </w:r>
      <w:ins w:id="32" w:author="irena7521 irena7521" w:date="2020-12-17T09:11:00Z">
        <w:r w:rsidR="00495CF2">
          <w:rPr>
            <w:w w:val="105"/>
          </w:rPr>
          <w:t>ate</w:t>
        </w:r>
      </w:ins>
      <w:del w:id="33" w:author="irena7521 irena7521" w:date="2020-12-17T09:11:00Z">
        <w:r w:rsidDel="00495CF2">
          <w:rPr>
            <w:w w:val="105"/>
          </w:rPr>
          <w:delText>ic</w:delText>
        </w:r>
      </w:del>
      <w:r>
        <w:rPr>
          <w:spacing w:val="-11"/>
          <w:w w:val="105"/>
        </w:rPr>
        <w:t xml:space="preserve"> </w:t>
      </w:r>
      <w:r>
        <w:rPr>
          <w:w w:val="105"/>
        </w:rPr>
        <w:t>acid</w:t>
      </w:r>
      <w:r>
        <w:rPr>
          <w:spacing w:val="-11"/>
          <w:w w:val="105"/>
        </w:rPr>
        <w:t xml:space="preserve"> </w:t>
      </w:r>
      <w:r>
        <w:rPr>
          <w:w w:val="105"/>
        </w:rPr>
        <w:t>and</w:t>
      </w:r>
      <w:r>
        <w:rPr>
          <w:spacing w:val="-11"/>
          <w:w w:val="105"/>
        </w:rPr>
        <w:t xml:space="preserve"> </w:t>
      </w:r>
      <w:r>
        <w:rPr>
          <w:w w:val="105"/>
        </w:rPr>
        <w:t>benzene-1,3,5-tribenzo</w:t>
      </w:r>
      <w:ins w:id="34" w:author="irena7521 irena7521" w:date="2020-12-17T09:11:00Z">
        <w:r w:rsidR="00495CF2">
          <w:rPr>
            <w:w w:val="105"/>
          </w:rPr>
          <w:t>ate</w:t>
        </w:r>
      </w:ins>
      <w:del w:id="35" w:author="irena7521 irena7521" w:date="2020-12-17T09:11:00Z">
        <w:r w:rsidDel="00495CF2">
          <w:rPr>
            <w:w w:val="105"/>
          </w:rPr>
          <w:delText>ic</w:delText>
        </w:r>
        <w:r w:rsidDel="00495CF2">
          <w:rPr>
            <w:spacing w:val="-11"/>
            <w:w w:val="105"/>
          </w:rPr>
          <w:delText xml:space="preserve"> </w:delText>
        </w:r>
        <w:r w:rsidDel="00495CF2">
          <w:rPr>
            <w:w w:val="105"/>
          </w:rPr>
          <w:delText>acid</w:delText>
        </w:r>
      </w:del>
      <w:r>
        <w:rPr>
          <w:w w:val="105"/>
        </w:rPr>
        <w:t>.</w:t>
      </w:r>
      <w:del w:id="36" w:author="irena7521 irena7521" w:date="2020-12-17T09:11:00Z">
        <w:r w:rsidDel="00495CF2">
          <w:rPr>
            <w:spacing w:val="-45"/>
            <w:w w:val="105"/>
          </w:rPr>
          <w:delText xml:space="preserve"> </w:delText>
        </w:r>
      </w:del>
      <w:r>
        <w:rPr>
          <w:w w:val="105"/>
          <w:vertAlign w:val="superscript"/>
        </w:rPr>
        <w:t>10</w:t>
      </w:r>
      <w:r>
        <w:rPr>
          <w:spacing w:val="-3"/>
          <w:w w:val="105"/>
        </w:rPr>
        <w:t xml:space="preserve"> </w:t>
      </w:r>
      <w:r>
        <w:rPr>
          <w:w w:val="105"/>
        </w:rPr>
        <w:t>DUT-6</w:t>
      </w:r>
      <w:r>
        <w:rPr>
          <w:spacing w:val="-11"/>
          <w:w w:val="105"/>
        </w:rPr>
        <w:t xml:space="preserve"> </w:t>
      </w:r>
      <w:r>
        <w:rPr>
          <w:w w:val="105"/>
        </w:rPr>
        <w:t>has</w:t>
      </w:r>
      <w:r>
        <w:rPr>
          <w:spacing w:val="-10"/>
          <w:w w:val="105"/>
        </w:rPr>
        <w:t xml:space="preserve"> </w:t>
      </w:r>
      <w:r>
        <w:rPr>
          <w:w w:val="105"/>
        </w:rPr>
        <w:t>mesopores with dodecahedral geometry and smaller cages that produce an extremely porous material with large adsorption capacities for</w:t>
      </w:r>
      <w:ins w:id="37" w:author="irena7521 irena7521" w:date="2020-12-17T09:09:00Z">
        <w:r w:rsidR="00495CF2">
          <w:rPr>
            <w:w w:val="105"/>
          </w:rPr>
          <w:t xml:space="preserve"> </w:t>
        </w:r>
      </w:ins>
      <w:r>
        <w:rPr>
          <w:i/>
          <w:w w:val="105"/>
        </w:rPr>
        <w:t>n</w:t>
      </w:r>
      <w:r>
        <w:rPr>
          <w:w w:val="105"/>
        </w:rPr>
        <w:t xml:space="preserve">-butane (up </w:t>
      </w:r>
      <w:r>
        <w:rPr>
          <w:w w:val="105"/>
        </w:rPr>
        <w:t>to 1.1 g g</w:t>
      </w:r>
      <w:r>
        <w:rPr>
          <w:rFonts w:ascii="Arial" w:hAnsi="Arial"/>
          <w:i/>
          <w:w w:val="105"/>
          <w:vertAlign w:val="superscript"/>
        </w:rPr>
        <w:t>−</w:t>
      </w:r>
      <w:r>
        <w:rPr>
          <w:w w:val="105"/>
          <w:vertAlign w:val="superscript"/>
        </w:rPr>
        <w:t>1</w:t>
      </w:r>
      <w:r>
        <w:rPr>
          <w:w w:val="105"/>
        </w:rPr>
        <w:t xml:space="preserve"> at 293 K), methane (230 mg g</w:t>
      </w:r>
      <w:r>
        <w:rPr>
          <w:rFonts w:ascii="Arial" w:hAnsi="Arial"/>
          <w:i/>
          <w:w w:val="105"/>
          <w:vertAlign w:val="superscript"/>
        </w:rPr>
        <w:t>−</w:t>
      </w:r>
      <w:r>
        <w:rPr>
          <w:w w:val="105"/>
          <w:vertAlign w:val="superscript"/>
        </w:rPr>
        <w:t>1</w:t>
      </w:r>
      <w:r>
        <w:rPr>
          <w:w w:val="105"/>
        </w:rPr>
        <w:t xml:space="preserve"> at 100 bar and 298 K) and hydrogen (60 mg g</w:t>
      </w:r>
      <w:r>
        <w:rPr>
          <w:rFonts w:ascii="Arial" w:hAnsi="Arial"/>
          <w:i/>
          <w:w w:val="105"/>
          <w:vertAlign w:val="superscript"/>
        </w:rPr>
        <w:t>−</w:t>
      </w:r>
      <w:r>
        <w:rPr>
          <w:w w:val="105"/>
          <w:vertAlign w:val="superscript"/>
        </w:rPr>
        <w:t>1</w:t>
      </w:r>
      <w:r>
        <w:rPr>
          <w:w w:val="105"/>
        </w:rPr>
        <w:t xml:space="preserve"> at 50 bar and 77 K). The nitrogen adsorp</w:t>
      </w:r>
      <w:del w:id="38" w:author="irena7521 irena7521" w:date="2020-12-17T09:12:00Z">
        <w:r w:rsidDel="00495CF2">
          <w:rPr>
            <w:w w:val="105"/>
          </w:rPr>
          <w:delText xml:space="preserve">- </w:delText>
        </w:r>
      </w:del>
      <w:r>
        <w:rPr>
          <w:w w:val="105"/>
        </w:rPr>
        <w:t xml:space="preserve">tion isotherm at 77 K </w:t>
      </w:r>
      <w:r>
        <w:rPr>
          <w:spacing w:val="-3"/>
          <w:w w:val="105"/>
        </w:rPr>
        <w:t xml:space="preserve">was  </w:t>
      </w:r>
      <w:r>
        <w:rPr>
          <w:w w:val="105"/>
        </w:rPr>
        <w:t xml:space="preserve">reported in the original manuscript using relative pressure and </w:t>
      </w:r>
      <w:del w:id="39" w:author="irena7521 irena7521" w:date="2020-12-17T09:12:00Z">
        <w:r w:rsidDel="00495CF2">
          <w:rPr>
            <w:w w:val="105"/>
          </w:rPr>
          <w:delText xml:space="preserve"> </w:delText>
        </w:r>
        <w:r w:rsidDel="00495CF2">
          <w:rPr>
            <w:w w:val="105"/>
          </w:rPr>
          <w:delText xml:space="preserve"> </w:delText>
        </w:r>
        <w:r w:rsidDel="00495CF2">
          <w:rPr>
            <w:w w:val="105"/>
          </w:rPr>
          <w:delText xml:space="preserve"> </w:delText>
        </w:r>
        <w:r w:rsidDel="00495CF2">
          <w:rPr>
            <w:w w:val="105"/>
          </w:rPr>
          <w:delText xml:space="preserve"> </w:delText>
        </w:r>
      </w:del>
      <w:r>
        <w:rPr>
          <w:w w:val="105"/>
        </w:rPr>
        <w:t>a li</w:t>
      </w:r>
      <w:r>
        <w:rPr>
          <w:w w:val="105"/>
        </w:rPr>
        <w:t>n</w:t>
      </w:r>
      <w:r>
        <w:rPr>
          <w:w w:val="105"/>
        </w:rPr>
        <w:t xml:space="preserve">ear axis (Figure 2a). </w:t>
      </w:r>
      <w:r>
        <w:rPr>
          <w:spacing w:val="-5"/>
          <w:w w:val="105"/>
        </w:rPr>
        <w:t xml:space="preserve">From </w:t>
      </w:r>
      <w:r>
        <w:rPr>
          <w:w w:val="105"/>
        </w:rPr>
        <w:t xml:space="preserve">this plot the isotherm can </w:t>
      </w:r>
      <w:r>
        <w:rPr>
          <w:spacing w:val="3"/>
          <w:w w:val="105"/>
        </w:rPr>
        <w:t xml:space="preserve">be </w:t>
      </w:r>
      <w:r>
        <w:rPr>
          <w:w w:val="105"/>
        </w:rPr>
        <w:t xml:space="preserve">classified as type Ib, clearly exhibiting characteristics of a hierarchal pore system with micropores and mesopores. There is evidently a distinct step </w:t>
      </w:r>
      <w:ins w:id="40" w:author="irena7521 irena7521" w:date="2020-12-17T09:12:00Z">
        <w:r w:rsidR="00495CF2">
          <w:rPr>
            <w:w w:val="105"/>
          </w:rPr>
          <w:t xml:space="preserve">at </w:t>
        </w:r>
      </w:ins>
      <w:r>
        <w:rPr>
          <w:rFonts w:ascii="Arial" w:hAnsi="Arial"/>
          <w:i/>
          <w:w w:val="105"/>
        </w:rPr>
        <w:t>p/p</w:t>
      </w:r>
      <w:r>
        <w:rPr>
          <w:w w:val="105"/>
          <w:vertAlign w:val="subscript"/>
        </w:rPr>
        <w:t>0</w:t>
      </w:r>
      <w:r>
        <w:rPr>
          <w:w w:val="105"/>
        </w:rPr>
        <w:t xml:space="preserve"> = 0.17, </w:t>
      </w:r>
      <w:r>
        <w:rPr>
          <w:spacing w:val="-3"/>
          <w:w w:val="105"/>
        </w:rPr>
        <w:t xml:space="preserve">however, </w:t>
      </w:r>
      <w:r>
        <w:rPr>
          <w:w w:val="105"/>
        </w:rPr>
        <w:t xml:space="preserve">from this plot it is not possible to correctly </w:t>
      </w:r>
      <w:r>
        <w:rPr>
          <w:w w:val="105"/>
        </w:rPr>
        <w:t xml:space="preserve">identify </w:t>
      </w:r>
      <w:r>
        <w:rPr>
          <w:spacing w:val="-3"/>
          <w:w w:val="105"/>
        </w:rPr>
        <w:t xml:space="preserve">low </w:t>
      </w:r>
      <w:r>
        <w:rPr>
          <w:w w:val="105"/>
        </w:rPr>
        <w:t xml:space="preserve">pressure features. The </w:t>
      </w:r>
      <w:r>
        <w:rPr>
          <w:spacing w:val="-3"/>
          <w:w w:val="105"/>
        </w:rPr>
        <w:t xml:space="preserve">low </w:t>
      </w:r>
      <w:r>
        <w:rPr>
          <w:w w:val="105"/>
        </w:rPr>
        <w:t xml:space="preserve">pressure regions is important for understanding the process of initial pore filling or for independent application of analysis methods,  such as  the Brunauer–Emmett–Teller (BET) </w:t>
      </w:r>
      <w:r>
        <w:rPr>
          <w:spacing w:val="3"/>
          <w:w w:val="105"/>
        </w:rPr>
        <w:t>method.</w:t>
      </w:r>
      <w:r>
        <w:rPr>
          <w:spacing w:val="3"/>
          <w:w w:val="105"/>
          <w:vertAlign w:val="superscript"/>
        </w:rPr>
        <w:t>11</w:t>
      </w:r>
      <w:r>
        <w:rPr>
          <w:spacing w:val="3"/>
          <w:w w:val="105"/>
        </w:rPr>
        <w:t xml:space="preserve"> </w:t>
      </w:r>
      <w:r>
        <w:rPr>
          <w:w w:val="105"/>
        </w:rPr>
        <w:t xml:space="preserve">The reported isotherm </w:t>
      </w:r>
      <w:r>
        <w:rPr>
          <w:spacing w:val="-3"/>
          <w:w w:val="105"/>
        </w:rPr>
        <w:t xml:space="preserve">was </w:t>
      </w:r>
      <w:r>
        <w:rPr>
          <w:w w:val="105"/>
        </w:rPr>
        <w:t>d</w:t>
      </w:r>
      <w:r>
        <w:rPr>
          <w:w w:val="105"/>
        </w:rPr>
        <w:t>igitized using WebPlotDigitizer, which uses a time-consuming but powerful point-picking methodology.</w:t>
      </w:r>
      <w:r>
        <w:rPr>
          <w:w w:val="105"/>
          <w:vertAlign w:val="superscript"/>
        </w:rPr>
        <w:t>12</w:t>
      </w:r>
      <w:r>
        <w:rPr>
          <w:w w:val="105"/>
        </w:rPr>
        <w:t xml:space="preserve"> In this methodology,  each point in the graph is identified </w:t>
      </w:r>
      <w:r>
        <w:rPr>
          <w:spacing w:val="-4"/>
          <w:w w:val="105"/>
        </w:rPr>
        <w:t xml:space="preserve">by  </w:t>
      </w:r>
      <w:r>
        <w:rPr>
          <w:w w:val="105"/>
        </w:rPr>
        <w:t>clicking on the image area   and the point’s location in on-screen pixels is then convert</w:t>
      </w:r>
      <w:r>
        <w:rPr>
          <w:w w:val="105"/>
        </w:rPr>
        <w:t xml:space="preserve">ed to data values, based on an axes calibration.  The digitized isotherm and the data from the experiment,  when plotted   on semi-log axes, clearly shows important </w:t>
      </w:r>
      <w:r>
        <w:rPr>
          <w:spacing w:val="-3"/>
          <w:w w:val="105"/>
        </w:rPr>
        <w:t xml:space="preserve">low </w:t>
      </w:r>
      <w:r>
        <w:rPr>
          <w:w w:val="105"/>
        </w:rPr>
        <w:t>pressure information, such as the point of ini</w:t>
      </w:r>
      <w:del w:id="41" w:author="irena7521 irena7521" w:date="2020-12-17T09:14:00Z">
        <w:r w:rsidDel="00495CF2">
          <w:rPr>
            <w:w w:val="105"/>
          </w:rPr>
          <w:delText>-</w:delText>
        </w:r>
        <w:r w:rsidDel="00495CF2">
          <w:rPr>
            <w:w w:val="105"/>
          </w:rPr>
          <w:delText xml:space="preserve"> </w:delText>
        </w:r>
      </w:del>
      <w:r>
        <w:rPr>
          <w:w w:val="105"/>
        </w:rPr>
        <w:t>tial pore-filling, is lost when this in</w:t>
      </w:r>
      <w:r>
        <w:rPr>
          <w:w w:val="105"/>
        </w:rPr>
        <w:t>formation is simply included as a figure in a manuscript (Figure</w:t>
      </w:r>
      <w:r>
        <w:rPr>
          <w:spacing w:val="15"/>
          <w:w w:val="105"/>
        </w:rPr>
        <w:t xml:space="preserve"> </w:t>
      </w:r>
      <w:r>
        <w:rPr>
          <w:w w:val="105"/>
        </w:rPr>
        <w:t>2).</w:t>
      </w:r>
    </w:p>
    <w:p w14:paraId="3DE43CFD" w14:textId="77777777" w:rsidR="00893304" w:rsidRDefault="00ED165B">
      <w:pPr>
        <w:pStyle w:val="Textkrper"/>
        <w:spacing w:before="13" w:line="415" w:lineRule="auto"/>
        <w:ind w:left="120" w:right="718" w:firstLine="351"/>
        <w:jc w:val="both"/>
      </w:pPr>
      <w:r>
        <w:rPr>
          <w:w w:val="105"/>
        </w:rPr>
        <w:t>To prevent this information loss and to allow further analysis of reported adsorption experiments by other researchers, adsorption data should be archived and shared using a universal and</w:t>
      </w:r>
      <w:r>
        <w:rPr>
          <w:w w:val="105"/>
        </w:rPr>
        <w:t xml:space="preserve"> complete data format like that of the AIF.</w:t>
      </w:r>
    </w:p>
    <w:p w14:paraId="78049704" w14:textId="77777777" w:rsidR="00893304" w:rsidRDefault="00893304">
      <w:pPr>
        <w:spacing w:line="415" w:lineRule="auto"/>
        <w:jc w:val="both"/>
        <w:sectPr w:rsidR="00893304">
          <w:pgSz w:w="12240" w:h="15840"/>
          <w:pgMar w:top="1420" w:right="720" w:bottom="1020" w:left="1320" w:header="0" w:footer="822" w:gutter="0"/>
          <w:cols w:space="720"/>
        </w:sectPr>
      </w:pPr>
    </w:p>
    <w:p w14:paraId="63225DE0" w14:textId="77777777" w:rsidR="00893304" w:rsidRDefault="00893304">
      <w:pPr>
        <w:pStyle w:val="Textkrper"/>
        <w:spacing w:before="3"/>
        <w:rPr>
          <w:sz w:val="11"/>
        </w:rPr>
      </w:pPr>
    </w:p>
    <w:p w14:paraId="38784A18" w14:textId="77777777" w:rsidR="00893304" w:rsidRDefault="00ED165B">
      <w:pPr>
        <w:pStyle w:val="Textkrper"/>
        <w:ind w:left="2535"/>
        <w:rPr>
          <w:sz w:val="20"/>
        </w:rPr>
      </w:pPr>
      <w:r>
        <w:rPr>
          <w:noProof/>
          <w:sz w:val="20"/>
          <w:lang w:val="en-GB" w:eastAsia="en-GB"/>
        </w:rPr>
        <w:drawing>
          <wp:inline distT="0" distB="0" distL="0" distR="0" wp14:anchorId="4E5880B2" wp14:editId="344DFA97">
            <wp:extent cx="2884932" cy="395935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2884932" cy="3959352"/>
                    </a:xfrm>
                    <a:prstGeom prst="rect">
                      <a:avLst/>
                    </a:prstGeom>
                  </pic:spPr>
                </pic:pic>
              </a:graphicData>
            </a:graphic>
          </wp:inline>
        </w:drawing>
      </w:r>
    </w:p>
    <w:p w14:paraId="79BF4DE3" w14:textId="77777777" w:rsidR="00893304" w:rsidRDefault="00893304">
      <w:pPr>
        <w:pStyle w:val="Textkrper"/>
        <w:spacing w:before="4"/>
        <w:rPr>
          <w:sz w:val="15"/>
        </w:rPr>
      </w:pPr>
    </w:p>
    <w:p w14:paraId="3B1BEF22" w14:textId="77777777" w:rsidR="00893304" w:rsidRDefault="00ED165B">
      <w:pPr>
        <w:pStyle w:val="Textkrper"/>
        <w:spacing w:before="55" w:line="252" w:lineRule="auto"/>
        <w:ind w:left="120" w:right="715"/>
        <w:jc w:val="both"/>
      </w:pPr>
      <w:r>
        <w:rPr>
          <w:w w:val="105"/>
        </w:rPr>
        <w:t xml:space="preserve">Figure 2: The reported nitrogen adsorption isotherm of DUT-6 recorded at 77 K (a) as reported in Ref. 10. A digitized representation of this reported isotherm </w:t>
      </w:r>
      <w:r>
        <w:rPr>
          <w:spacing w:val="-3"/>
          <w:w w:val="105"/>
        </w:rPr>
        <w:t xml:space="preserve">was </w:t>
      </w:r>
      <w:r>
        <w:rPr>
          <w:w w:val="105"/>
        </w:rPr>
        <w:t xml:space="preserve">achieved using a point-picking </w:t>
      </w:r>
      <w:r>
        <w:rPr>
          <w:w w:val="105"/>
        </w:rPr>
        <w:t>method (b) and compared to the experimental data as contained within an AIF</w:t>
      </w:r>
      <w:r>
        <w:rPr>
          <w:spacing w:val="14"/>
          <w:w w:val="105"/>
        </w:rPr>
        <w:t xml:space="preserve"> </w:t>
      </w:r>
      <w:r>
        <w:rPr>
          <w:w w:val="105"/>
        </w:rPr>
        <w:t>(c).</w:t>
      </w:r>
    </w:p>
    <w:p w14:paraId="39B1B3F5" w14:textId="77777777" w:rsidR="00893304" w:rsidRDefault="00893304">
      <w:pPr>
        <w:pStyle w:val="Textkrper"/>
        <w:spacing w:before="5"/>
        <w:rPr>
          <w:sz w:val="29"/>
        </w:rPr>
      </w:pPr>
    </w:p>
    <w:p w14:paraId="71519837" w14:textId="77777777" w:rsidR="00893304" w:rsidRDefault="00ED165B">
      <w:pPr>
        <w:pStyle w:val="berschrift1"/>
        <w:jc w:val="both"/>
      </w:pPr>
      <w:r>
        <w:rPr>
          <w:w w:val="115"/>
        </w:rPr>
        <w:t>Summary and</w:t>
      </w:r>
      <w:r>
        <w:rPr>
          <w:spacing w:val="61"/>
          <w:w w:val="115"/>
        </w:rPr>
        <w:t xml:space="preserve"> </w:t>
      </w:r>
      <w:r>
        <w:rPr>
          <w:w w:val="115"/>
        </w:rPr>
        <w:t>perspective</w:t>
      </w:r>
    </w:p>
    <w:p w14:paraId="62496A7E" w14:textId="77777777" w:rsidR="00893304" w:rsidRDefault="00893304">
      <w:pPr>
        <w:pStyle w:val="Textkrper"/>
        <w:spacing w:before="3"/>
        <w:rPr>
          <w:b/>
          <w:sz w:val="36"/>
        </w:rPr>
      </w:pPr>
    </w:p>
    <w:p w14:paraId="35874EFF" w14:textId="77777777" w:rsidR="00893304" w:rsidRDefault="00ED165B">
      <w:pPr>
        <w:pStyle w:val="Textkrper"/>
        <w:spacing w:before="1" w:line="415" w:lineRule="auto"/>
        <w:ind w:left="120" w:right="716"/>
        <w:jc w:val="both"/>
      </w:pPr>
      <w:r>
        <w:rPr>
          <w:w w:val="105"/>
        </w:rPr>
        <w:t xml:space="preserve">There is a current need to a universal format for archiving adsorption data. This is pertinent </w:t>
      </w:r>
      <w:r>
        <w:rPr>
          <w:w w:val="105"/>
        </w:rPr>
        <w:t xml:space="preserve">for the development of detailed databases of information that can </w:t>
      </w:r>
      <w:r>
        <w:rPr>
          <w:w w:val="105"/>
        </w:rPr>
        <w:t>play an important role</w:t>
      </w:r>
      <w:ins w:id="42" w:author="irena7521 irena7521" w:date="2020-12-17T09:30:00Z">
        <w:r w:rsidR="00846705" w:rsidRPr="00846705">
          <w:rPr>
            <w:noProof/>
            <w:lang w:val="en-GB" w:eastAsia="en-GB"/>
          </w:rPr>
          <w:t xml:space="preserve"> </w:t>
        </w:r>
      </w:ins>
      <w:del w:id="43" w:author="irena7521 irena7521" w:date="2020-12-17T09:15:00Z">
        <w:r w:rsidDel="001C62E7">
          <w:rPr>
            <w:w w:val="105"/>
          </w:rPr>
          <w:delText xml:space="preserve"> </w:delText>
        </w:r>
        <w:r w:rsidDel="001C62E7">
          <w:rPr>
            <w:w w:val="105"/>
          </w:rPr>
          <w:delText xml:space="preserve"> </w:delText>
        </w:r>
        <w:r w:rsidDel="001C62E7">
          <w:rPr>
            <w:w w:val="105"/>
          </w:rPr>
          <w:delText xml:space="preserve"> </w:delText>
        </w:r>
        <w:r w:rsidDel="001C62E7">
          <w:rPr>
            <w:w w:val="105"/>
          </w:rPr>
          <w:delText xml:space="preserve"> </w:delText>
        </w:r>
      </w:del>
      <w:r>
        <w:rPr>
          <w:w w:val="105"/>
        </w:rPr>
        <w:t xml:space="preserve"> in further materials </w:t>
      </w:r>
      <w:r>
        <w:rPr>
          <w:spacing w:val="2"/>
          <w:w w:val="105"/>
        </w:rPr>
        <w:t>design.</w:t>
      </w:r>
      <w:r>
        <w:rPr>
          <w:spacing w:val="2"/>
          <w:w w:val="105"/>
          <w:vertAlign w:val="superscript"/>
        </w:rPr>
        <w:t>13</w:t>
      </w:r>
      <w:r>
        <w:rPr>
          <w:spacing w:val="2"/>
          <w:w w:val="105"/>
        </w:rPr>
        <w:t xml:space="preserve"> </w:t>
      </w:r>
      <w:r>
        <w:rPr>
          <w:w w:val="105"/>
        </w:rPr>
        <w:t>This report details the specification</w:t>
      </w:r>
      <w:r>
        <w:rPr>
          <w:w w:val="105"/>
        </w:rPr>
        <w:t xml:space="preserve"> of a new standard file, named </w:t>
      </w:r>
      <w:r>
        <w:rPr>
          <w:w w:val="105"/>
        </w:rPr>
        <w:t xml:space="preserve">AIF, based on the self-defining text archive and retrieval </w:t>
      </w:r>
      <w:r>
        <w:rPr>
          <w:spacing w:val="-4"/>
          <w:w w:val="105"/>
        </w:rPr>
        <w:t xml:space="preserve">(STAR) </w:t>
      </w:r>
      <w:r>
        <w:rPr>
          <w:w w:val="105"/>
        </w:rPr>
        <w:t xml:space="preserve">procedure, inspired </w:t>
      </w:r>
      <w:r>
        <w:rPr>
          <w:spacing w:val="-4"/>
          <w:w w:val="105"/>
        </w:rPr>
        <w:t xml:space="preserve">by </w:t>
      </w:r>
      <w:r>
        <w:rPr>
          <w:w w:val="105"/>
        </w:rPr>
        <w:t xml:space="preserve">similar universal and evolving formats currently used in the larger scientific </w:t>
      </w:r>
      <w:r>
        <w:rPr>
          <w:spacing w:val="-4"/>
          <w:w w:val="105"/>
        </w:rPr>
        <w:t xml:space="preserve">community. </w:t>
      </w:r>
      <w:r>
        <w:rPr>
          <w:w w:val="105"/>
        </w:rPr>
        <w:t>The AIF is importantly an easily extended free</w:t>
      </w:r>
      <w:r>
        <w:rPr>
          <w:w w:val="105"/>
        </w:rPr>
        <w:t xml:space="preserve">-format archive file that can </w:t>
      </w:r>
      <w:r>
        <w:rPr>
          <w:spacing w:val="3"/>
          <w:w w:val="105"/>
        </w:rPr>
        <w:t xml:space="preserve">be </w:t>
      </w:r>
      <w:r>
        <w:rPr>
          <w:w w:val="105"/>
        </w:rPr>
        <w:t xml:space="preserve">both human and </w:t>
      </w:r>
      <w:r>
        <w:rPr>
          <w:w w:val="105"/>
        </w:rPr>
        <w:t>machine readable. This format represents the first steps to an open adsorption data format</w:t>
      </w:r>
      <w:r>
        <w:rPr>
          <w:spacing w:val="16"/>
          <w:w w:val="105"/>
        </w:rPr>
        <w:t xml:space="preserve"> </w:t>
      </w:r>
      <w:r>
        <w:rPr>
          <w:w w:val="105"/>
        </w:rPr>
        <w:t>and</w:t>
      </w:r>
      <w:r>
        <w:rPr>
          <w:spacing w:val="16"/>
          <w:w w:val="105"/>
        </w:rPr>
        <w:t xml:space="preserve"> </w:t>
      </w:r>
      <w:r>
        <w:rPr>
          <w:w w:val="105"/>
        </w:rPr>
        <w:t>the</w:t>
      </w:r>
      <w:r>
        <w:rPr>
          <w:spacing w:val="16"/>
          <w:w w:val="105"/>
        </w:rPr>
        <w:t xml:space="preserve"> </w:t>
      </w:r>
      <w:r>
        <w:rPr>
          <w:w w:val="105"/>
        </w:rPr>
        <w:t>community</w:t>
      </w:r>
      <w:r>
        <w:rPr>
          <w:spacing w:val="16"/>
          <w:w w:val="105"/>
        </w:rPr>
        <w:t xml:space="preserve"> </w:t>
      </w:r>
      <w:r>
        <w:rPr>
          <w:w w:val="105"/>
        </w:rPr>
        <w:t>is</w:t>
      </w:r>
      <w:r>
        <w:rPr>
          <w:spacing w:val="16"/>
          <w:w w:val="105"/>
        </w:rPr>
        <w:t xml:space="preserve"> </w:t>
      </w:r>
      <w:r>
        <w:rPr>
          <w:w w:val="105"/>
        </w:rPr>
        <w:t>encouraged</w:t>
      </w:r>
      <w:r>
        <w:rPr>
          <w:spacing w:val="16"/>
          <w:w w:val="105"/>
        </w:rPr>
        <w:t xml:space="preserve"> </w:t>
      </w:r>
      <w:r>
        <w:rPr>
          <w:w w:val="105"/>
        </w:rPr>
        <w:t>to</w:t>
      </w:r>
      <w:r>
        <w:rPr>
          <w:spacing w:val="16"/>
          <w:w w:val="105"/>
        </w:rPr>
        <w:t xml:space="preserve"> </w:t>
      </w:r>
      <w:r>
        <w:rPr>
          <w:w w:val="105"/>
        </w:rPr>
        <w:t>take</w:t>
      </w:r>
      <w:r>
        <w:rPr>
          <w:spacing w:val="16"/>
          <w:w w:val="105"/>
        </w:rPr>
        <w:t xml:space="preserve"> </w:t>
      </w:r>
      <w:r>
        <w:rPr>
          <w:w w:val="105"/>
        </w:rPr>
        <w:t>up</w:t>
      </w:r>
      <w:r>
        <w:rPr>
          <w:spacing w:val="17"/>
          <w:w w:val="105"/>
        </w:rPr>
        <w:t xml:space="preserve"> </w:t>
      </w:r>
      <w:r>
        <w:rPr>
          <w:w w:val="105"/>
        </w:rPr>
        <w:t>this</w:t>
      </w:r>
      <w:r>
        <w:rPr>
          <w:spacing w:val="16"/>
          <w:w w:val="105"/>
        </w:rPr>
        <w:t xml:space="preserve"> </w:t>
      </w:r>
      <w:r>
        <w:rPr>
          <w:w w:val="105"/>
        </w:rPr>
        <w:t>format.</w:t>
      </w:r>
    </w:p>
    <w:p w14:paraId="22EE63B5" w14:textId="77777777" w:rsidR="00893304" w:rsidRDefault="00893304">
      <w:pPr>
        <w:spacing w:line="415" w:lineRule="auto"/>
        <w:jc w:val="both"/>
        <w:sectPr w:rsidR="00893304">
          <w:pgSz w:w="12240" w:h="15840"/>
          <w:pgMar w:top="1500" w:right="720" w:bottom="1020" w:left="1320" w:header="0" w:footer="822" w:gutter="0"/>
          <w:cols w:space="720"/>
        </w:sectPr>
      </w:pPr>
    </w:p>
    <w:p w14:paraId="2E73CCC7" w14:textId="77777777" w:rsidR="00893304" w:rsidRDefault="00ED165B">
      <w:pPr>
        <w:pStyle w:val="berschrift1"/>
        <w:spacing w:before="21"/>
      </w:pPr>
      <w:r>
        <w:rPr>
          <w:w w:val="115"/>
        </w:rPr>
        <w:lastRenderedPageBreak/>
        <w:t>Acknowledgement</w:t>
      </w:r>
    </w:p>
    <w:p w14:paraId="2B83C6B6" w14:textId="77777777" w:rsidR="00893304" w:rsidRDefault="00893304">
      <w:pPr>
        <w:pStyle w:val="Textkrper"/>
        <w:spacing w:before="4"/>
        <w:rPr>
          <w:b/>
          <w:sz w:val="36"/>
        </w:rPr>
      </w:pPr>
    </w:p>
    <w:p w14:paraId="796AF47A" w14:textId="77777777" w:rsidR="00893304" w:rsidRDefault="00ED165B">
      <w:pPr>
        <w:pStyle w:val="Textkrper"/>
        <w:spacing w:line="415" w:lineRule="auto"/>
        <w:ind w:left="120" w:right="718"/>
        <w:jc w:val="both"/>
      </w:pPr>
      <w:r>
        <w:rPr>
          <w:w w:val="105"/>
        </w:rPr>
        <w:t xml:space="preserve">J. D. E. acknowledges the support of the Alexander </w:t>
      </w:r>
      <w:r>
        <w:rPr>
          <w:spacing w:val="-3"/>
          <w:w w:val="105"/>
        </w:rPr>
        <w:t xml:space="preserve">von </w:t>
      </w:r>
      <w:r>
        <w:rPr>
          <w:w w:val="105"/>
        </w:rPr>
        <w:t xml:space="preserve">Humboldt foundation and HPC plat- forms provided </w:t>
      </w:r>
      <w:r>
        <w:rPr>
          <w:spacing w:val="-4"/>
          <w:w w:val="105"/>
        </w:rPr>
        <w:t xml:space="preserve">by </w:t>
      </w:r>
      <w:r>
        <w:rPr>
          <w:w w:val="105"/>
        </w:rPr>
        <w:t>a GENCI grant (A0070807069) and the Center for Information Services and High Performance Computing (ZIH) at TU Dresden.</w:t>
      </w:r>
    </w:p>
    <w:p w14:paraId="1731EDA6" w14:textId="77777777" w:rsidR="00893304" w:rsidRDefault="00893304">
      <w:pPr>
        <w:pStyle w:val="Textkrper"/>
      </w:pPr>
    </w:p>
    <w:p w14:paraId="7176C08F" w14:textId="77777777" w:rsidR="00893304" w:rsidRDefault="00893304">
      <w:pPr>
        <w:pStyle w:val="Textkrper"/>
        <w:spacing w:before="10"/>
        <w:rPr>
          <w:sz w:val="20"/>
        </w:rPr>
      </w:pPr>
    </w:p>
    <w:p w14:paraId="73C6242F" w14:textId="77777777" w:rsidR="00893304" w:rsidRDefault="00ED165B">
      <w:pPr>
        <w:pStyle w:val="berschrift1"/>
      </w:pPr>
      <w:r>
        <w:rPr>
          <w:w w:val="115"/>
        </w:rPr>
        <w:t>References</w:t>
      </w:r>
    </w:p>
    <w:p w14:paraId="13671131" w14:textId="77777777" w:rsidR="00893304" w:rsidRDefault="00893304">
      <w:pPr>
        <w:pStyle w:val="Textkrper"/>
        <w:spacing w:before="3"/>
        <w:rPr>
          <w:b/>
          <w:sz w:val="36"/>
        </w:rPr>
      </w:pPr>
    </w:p>
    <w:p w14:paraId="740B50DA" w14:textId="77777777" w:rsidR="00893304" w:rsidRDefault="00ED165B">
      <w:pPr>
        <w:pStyle w:val="Listenabsatz"/>
        <w:numPr>
          <w:ilvl w:val="0"/>
          <w:numId w:val="1"/>
        </w:numPr>
        <w:tabs>
          <w:tab w:val="left" w:pos="654"/>
        </w:tabs>
        <w:spacing w:before="1" w:line="415" w:lineRule="auto"/>
        <w:jc w:val="both"/>
        <w:rPr>
          <w:sz w:val="24"/>
        </w:rPr>
      </w:pPr>
      <w:r>
        <w:rPr>
          <w:w w:val="105"/>
          <w:sz w:val="24"/>
        </w:rPr>
        <w:t xml:space="preserve">Coudert, F.-X. </w:t>
      </w:r>
      <w:r>
        <w:rPr>
          <w:w w:val="105"/>
          <w:sz w:val="24"/>
        </w:rPr>
        <w:t xml:space="preserve">Materials Databases: The Need for Open,  Interoperable Databases  with Standardized Data and Rich Metadata. </w:t>
      </w:r>
      <w:r>
        <w:rPr>
          <w:i/>
          <w:spacing w:val="-5"/>
          <w:w w:val="105"/>
          <w:sz w:val="24"/>
        </w:rPr>
        <w:t xml:space="preserve">Advanced </w:t>
      </w:r>
      <w:r>
        <w:rPr>
          <w:i/>
          <w:w w:val="105"/>
          <w:sz w:val="24"/>
        </w:rPr>
        <w:t xml:space="preserve">Theory and  Simulations  </w:t>
      </w:r>
      <w:r>
        <w:rPr>
          <w:b/>
          <w:w w:val="105"/>
          <w:sz w:val="24"/>
        </w:rPr>
        <w:t>2019</w:t>
      </w:r>
      <w:r>
        <w:rPr>
          <w:w w:val="105"/>
          <w:sz w:val="24"/>
        </w:rPr>
        <w:t xml:space="preserve">, </w:t>
      </w:r>
      <w:r>
        <w:rPr>
          <w:i/>
          <w:w w:val="105"/>
          <w:sz w:val="24"/>
        </w:rPr>
        <w:t>2</w:t>
      </w:r>
      <w:r>
        <w:rPr>
          <w:w w:val="105"/>
          <w:sz w:val="24"/>
        </w:rPr>
        <w:t>,</w:t>
      </w:r>
      <w:r>
        <w:rPr>
          <w:spacing w:val="14"/>
          <w:w w:val="105"/>
          <w:sz w:val="24"/>
        </w:rPr>
        <w:t xml:space="preserve"> </w:t>
      </w:r>
      <w:r>
        <w:rPr>
          <w:w w:val="105"/>
          <w:sz w:val="24"/>
        </w:rPr>
        <w:t>1900131.</w:t>
      </w:r>
    </w:p>
    <w:p w14:paraId="7129A30B" w14:textId="77777777" w:rsidR="00893304" w:rsidRDefault="00ED165B">
      <w:pPr>
        <w:pStyle w:val="Listenabsatz"/>
        <w:numPr>
          <w:ilvl w:val="0"/>
          <w:numId w:val="1"/>
        </w:numPr>
        <w:tabs>
          <w:tab w:val="left" w:pos="654"/>
        </w:tabs>
        <w:spacing w:line="415" w:lineRule="auto"/>
        <w:ind w:right="720"/>
        <w:jc w:val="both"/>
        <w:rPr>
          <w:sz w:val="24"/>
        </w:rPr>
      </w:pPr>
      <w:r>
        <w:rPr>
          <w:w w:val="105"/>
          <w:sz w:val="24"/>
        </w:rPr>
        <w:t xml:space="preserve">Wilkinson, M. D. et al. The </w:t>
      </w:r>
      <w:r>
        <w:rPr>
          <w:spacing w:val="-7"/>
          <w:w w:val="105"/>
          <w:sz w:val="24"/>
        </w:rPr>
        <w:t xml:space="preserve">FAIR </w:t>
      </w:r>
      <w:r>
        <w:rPr>
          <w:w w:val="105"/>
          <w:sz w:val="24"/>
        </w:rPr>
        <w:t xml:space="preserve">Guiding Principles for scientific data management and stewardship. </w:t>
      </w:r>
      <w:r>
        <w:rPr>
          <w:i/>
          <w:w w:val="105"/>
          <w:sz w:val="24"/>
        </w:rPr>
        <w:t xml:space="preserve">Scientific Data </w:t>
      </w:r>
      <w:r>
        <w:rPr>
          <w:b/>
          <w:w w:val="105"/>
          <w:sz w:val="24"/>
        </w:rPr>
        <w:t>2016</w:t>
      </w:r>
      <w:r>
        <w:rPr>
          <w:w w:val="105"/>
          <w:sz w:val="24"/>
        </w:rPr>
        <w:t xml:space="preserve">, </w:t>
      </w:r>
      <w:r>
        <w:rPr>
          <w:i/>
          <w:w w:val="105"/>
          <w:sz w:val="24"/>
        </w:rPr>
        <w:t>3</w:t>
      </w:r>
      <w:r>
        <w:rPr>
          <w:i/>
          <w:spacing w:val="6"/>
          <w:w w:val="105"/>
          <w:sz w:val="24"/>
        </w:rPr>
        <w:t xml:space="preserve"> </w:t>
      </w:r>
      <w:r>
        <w:rPr>
          <w:w w:val="105"/>
          <w:sz w:val="24"/>
        </w:rPr>
        <w:t>.</w:t>
      </w:r>
    </w:p>
    <w:p w14:paraId="6560D3E8" w14:textId="77777777" w:rsidR="00893304" w:rsidRDefault="00ED165B">
      <w:pPr>
        <w:pStyle w:val="Listenabsatz"/>
        <w:numPr>
          <w:ilvl w:val="0"/>
          <w:numId w:val="1"/>
        </w:numPr>
        <w:tabs>
          <w:tab w:val="left" w:pos="654"/>
        </w:tabs>
        <w:spacing w:line="415" w:lineRule="auto"/>
        <w:jc w:val="both"/>
        <w:rPr>
          <w:sz w:val="24"/>
        </w:rPr>
      </w:pPr>
      <w:r>
        <w:rPr>
          <w:w w:val="105"/>
          <w:sz w:val="24"/>
        </w:rPr>
        <w:t xml:space="preserve">Davis, M. E. Ordered porous materials for emerging applications. </w:t>
      </w:r>
      <w:r>
        <w:rPr>
          <w:i/>
          <w:w w:val="105"/>
          <w:sz w:val="24"/>
        </w:rPr>
        <w:t xml:space="preserve">Nature </w:t>
      </w:r>
      <w:r>
        <w:rPr>
          <w:b/>
          <w:w w:val="105"/>
          <w:sz w:val="24"/>
        </w:rPr>
        <w:t>2002</w:t>
      </w:r>
      <w:r>
        <w:rPr>
          <w:w w:val="105"/>
          <w:sz w:val="24"/>
        </w:rPr>
        <w:t xml:space="preserve">, </w:t>
      </w:r>
      <w:r>
        <w:rPr>
          <w:i/>
          <w:w w:val="105"/>
          <w:sz w:val="24"/>
        </w:rPr>
        <w:t>417</w:t>
      </w:r>
      <w:r>
        <w:rPr>
          <w:w w:val="105"/>
          <w:sz w:val="24"/>
        </w:rPr>
        <w:t>, 813–821.</w:t>
      </w:r>
    </w:p>
    <w:p w14:paraId="4EAE4F4F" w14:textId="77777777" w:rsidR="00893304" w:rsidRDefault="00ED165B">
      <w:pPr>
        <w:pStyle w:val="Listenabsatz"/>
        <w:numPr>
          <w:ilvl w:val="0"/>
          <w:numId w:val="1"/>
        </w:numPr>
        <w:tabs>
          <w:tab w:val="left" w:pos="654"/>
        </w:tabs>
        <w:spacing w:before="200" w:line="415" w:lineRule="auto"/>
        <w:ind w:right="720"/>
        <w:jc w:val="both"/>
        <w:rPr>
          <w:sz w:val="24"/>
        </w:rPr>
      </w:pPr>
      <w:r>
        <w:rPr>
          <w:w w:val="105"/>
          <w:sz w:val="24"/>
        </w:rPr>
        <w:t xml:space="preserve">Sun, M.-H.; Huang, S.-Z.; Chen, L.-H.; Li, Y.; </w:t>
      </w:r>
      <w:r>
        <w:rPr>
          <w:spacing w:val="-5"/>
          <w:w w:val="105"/>
          <w:sz w:val="24"/>
        </w:rPr>
        <w:t xml:space="preserve">Yang, </w:t>
      </w:r>
      <w:r>
        <w:rPr>
          <w:w w:val="105"/>
          <w:sz w:val="24"/>
        </w:rPr>
        <w:t xml:space="preserve">X.-Y.; </w:t>
      </w:r>
      <w:r>
        <w:rPr>
          <w:spacing w:val="-4"/>
          <w:w w:val="105"/>
          <w:sz w:val="24"/>
        </w:rPr>
        <w:t xml:space="preserve">Yuan, </w:t>
      </w:r>
      <w:r>
        <w:rPr>
          <w:w w:val="105"/>
          <w:sz w:val="24"/>
        </w:rPr>
        <w:t>Z.-Y.</w:t>
      </w:r>
      <w:r>
        <w:rPr>
          <w:w w:val="105"/>
          <w:sz w:val="24"/>
        </w:rPr>
        <w:t>; Su, B.-L. Applications of hierarchically structured porous materials from energy storage and</w:t>
      </w:r>
      <w:r>
        <w:rPr>
          <w:spacing w:val="-33"/>
          <w:w w:val="105"/>
          <w:sz w:val="24"/>
        </w:rPr>
        <w:t xml:space="preserve"> </w:t>
      </w:r>
      <w:r>
        <w:rPr>
          <w:w w:val="105"/>
          <w:sz w:val="24"/>
        </w:rPr>
        <w:t xml:space="preserve">con- version, catalysis, photocatalysis, adsorption, separation, and sensing to biomedicine. </w:t>
      </w:r>
      <w:r>
        <w:rPr>
          <w:i/>
          <w:w w:val="105"/>
          <w:sz w:val="24"/>
        </w:rPr>
        <w:t xml:space="preserve">Chemical Society Reviews </w:t>
      </w:r>
      <w:r>
        <w:rPr>
          <w:b/>
          <w:w w:val="105"/>
          <w:sz w:val="24"/>
        </w:rPr>
        <w:t>2016</w:t>
      </w:r>
      <w:r>
        <w:rPr>
          <w:w w:val="105"/>
          <w:sz w:val="24"/>
        </w:rPr>
        <w:t xml:space="preserve">, </w:t>
      </w:r>
      <w:r>
        <w:rPr>
          <w:i/>
          <w:w w:val="105"/>
          <w:sz w:val="24"/>
        </w:rPr>
        <w:t>45</w:t>
      </w:r>
      <w:r>
        <w:rPr>
          <w:w w:val="105"/>
          <w:sz w:val="24"/>
        </w:rPr>
        <w:t>,</w:t>
      </w:r>
      <w:r>
        <w:rPr>
          <w:spacing w:val="29"/>
          <w:w w:val="105"/>
          <w:sz w:val="24"/>
        </w:rPr>
        <w:t xml:space="preserve"> </w:t>
      </w:r>
      <w:r>
        <w:rPr>
          <w:w w:val="105"/>
          <w:sz w:val="24"/>
        </w:rPr>
        <w:t>3479–3563.</w:t>
      </w:r>
    </w:p>
    <w:p w14:paraId="10257659" w14:textId="77777777" w:rsidR="00893304" w:rsidRDefault="00ED165B">
      <w:pPr>
        <w:pStyle w:val="Listenabsatz"/>
        <w:numPr>
          <w:ilvl w:val="0"/>
          <w:numId w:val="1"/>
        </w:numPr>
        <w:tabs>
          <w:tab w:val="left" w:pos="654"/>
        </w:tabs>
        <w:spacing w:before="202" w:line="415" w:lineRule="auto"/>
        <w:ind w:right="716"/>
        <w:jc w:val="both"/>
        <w:rPr>
          <w:sz w:val="24"/>
        </w:rPr>
      </w:pPr>
      <w:r>
        <w:rPr>
          <w:sz w:val="24"/>
        </w:rPr>
        <w:t>Thommes, M.; Kaneko, K</w:t>
      </w:r>
      <w:r>
        <w:rPr>
          <w:sz w:val="24"/>
        </w:rPr>
        <w:t xml:space="preserve">.; Neimark, A. V.; Olivier, J. </w:t>
      </w:r>
      <w:r>
        <w:rPr>
          <w:spacing w:val="-7"/>
          <w:sz w:val="24"/>
        </w:rPr>
        <w:t xml:space="preserve">P.; </w:t>
      </w:r>
      <w:r>
        <w:rPr>
          <w:sz w:val="24"/>
        </w:rPr>
        <w:t xml:space="preserve">Rodriguez-Reinoso, F.; Rouquerol, J.; Sing, K. S. Physisorption of gases, with special reference to the evaluation  of surface area and pore size distribution </w:t>
      </w:r>
      <w:r>
        <w:rPr>
          <w:spacing w:val="-5"/>
          <w:sz w:val="24"/>
        </w:rPr>
        <w:t xml:space="preserve">(IUPAC </w:t>
      </w:r>
      <w:r>
        <w:rPr>
          <w:spacing w:val="-3"/>
          <w:sz w:val="24"/>
        </w:rPr>
        <w:t xml:space="preserve">Technical </w:t>
      </w:r>
      <w:r>
        <w:rPr>
          <w:sz w:val="24"/>
        </w:rPr>
        <w:t xml:space="preserve">Report). </w:t>
      </w:r>
      <w:r>
        <w:rPr>
          <w:i/>
          <w:spacing w:val="-3"/>
          <w:sz w:val="24"/>
        </w:rPr>
        <w:t xml:space="preserve">Pure </w:t>
      </w:r>
      <w:r>
        <w:rPr>
          <w:i/>
          <w:sz w:val="24"/>
        </w:rPr>
        <w:t xml:space="preserve">and Applied Chemistry </w:t>
      </w:r>
      <w:r>
        <w:rPr>
          <w:b/>
          <w:sz w:val="24"/>
        </w:rPr>
        <w:t>2015</w:t>
      </w:r>
      <w:r>
        <w:rPr>
          <w:sz w:val="24"/>
        </w:rPr>
        <w:t xml:space="preserve">, </w:t>
      </w:r>
      <w:r>
        <w:rPr>
          <w:i/>
          <w:sz w:val="24"/>
        </w:rPr>
        <w:t>87</w:t>
      </w:r>
      <w:r>
        <w:rPr>
          <w:sz w:val="24"/>
        </w:rPr>
        <w:t>,</w:t>
      </w:r>
      <w:r>
        <w:rPr>
          <w:spacing w:val="19"/>
          <w:sz w:val="24"/>
        </w:rPr>
        <w:t xml:space="preserve"> </w:t>
      </w:r>
      <w:r>
        <w:rPr>
          <w:sz w:val="24"/>
        </w:rPr>
        <w:t>1051–1069.</w:t>
      </w:r>
    </w:p>
    <w:p w14:paraId="0839F659" w14:textId="77777777" w:rsidR="00893304" w:rsidRDefault="00ED165B">
      <w:pPr>
        <w:pStyle w:val="Listenabsatz"/>
        <w:numPr>
          <w:ilvl w:val="0"/>
          <w:numId w:val="1"/>
        </w:numPr>
        <w:tabs>
          <w:tab w:val="left" w:pos="654"/>
        </w:tabs>
        <w:spacing w:before="203" w:line="415" w:lineRule="auto"/>
        <w:ind w:right="717"/>
        <w:jc w:val="both"/>
        <w:rPr>
          <w:sz w:val="24"/>
        </w:rPr>
      </w:pPr>
      <w:r>
        <w:rPr>
          <w:w w:val="105"/>
          <w:sz w:val="24"/>
        </w:rPr>
        <w:t xml:space="preserve">Hall, S. R.; Spadaccini, N. The </w:t>
      </w:r>
      <w:r>
        <w:rPr>
          <w:spacing w:val="-5"/>
          <w:w w:val="105"/>
          <w:sz w:val="24"/>
        </w:rPr>
        <w:t xml:space="preserve">STAR </w:t>
      </w:r>
      <w:r>
        <w:rPr>
          <w:w w:val="105"/>
          <w:sz w:val="24"/>
        </w:rPr>
        <w:t xml:space="preserve">File: detailed specifications. </w:t>
      </w:r>
      <w:r>
        <w:rPr>
          <w:i/>
          <w:w w:val="105"/>
          <w:sz w:val="24"/>
        </w:rPr>
        <w:t>Journal of</w:t>
      </w:r>
      <w:r>
        <w:rPr>
          <w:i/>
          <w:spacing w:val="-19"/>
          <w:w w:val="105"/>
          <w:sz w:val="24"/>
        </w:rPr>
        <w:t xml:space="preserve"> </w:t>
      </w:r>
      <w:r>
        <w:rPr>
          <w:i/>
          <w:w w:val="105"/>
          <w:sz w:val="24"/>
        </w:rPr>
        <w:t xml:space="preserve">Chemical Information and Modeling </w:t>
      </w:r>
      <w:r>
        <w:rPr>
          <w:b/>
          <w:w w:val="105"/>
          <w:sz w:val="24"/>
        </w:rPr>
        <w:t>1994</w:t>
      </w:r>
      <w:r>
        <w:rPr>
          <w:w w:val="105"/>
          <w:sz w:val="24"/>
        </w:rPr>
        <w:t xml:space="preserve">, </w:t>
      </w:r>
      <w:r>
        <w:rPr>
          <w:i/>
          <w:w w:val="105"/>
          <w:sz w:val="24"/>
        </w:rPr>
        <w:t>34</w:t>
      </w:r>
      <w:r>
        <w:rPr>
          <w:w w:val="105"/>
          <w:sz w:val="24"/>
        </w:rPr>
        <w:t>,</w:t>
      </w:r>
      <w:r>
        <w:rPr>
          <w:spacing w:val="32"/>
          <w:w w:val="105"/>
          <w:sz w:val="24"/>
        </w:rPr>
        <w:t xml:space="preserve"> </w:t>
      </w:r>
      <w:r>
        <w:rPr>
          <w:w w:val="105"/>
          <w:sz w:val="24"/>
        </w:rPr>
        <w:t>505–508.</w:t>
      </w:r>
    </w:p>
    <w:p w14:paraId="32AC68C8" w14:textId="77777777" w:rsidR="00893304" w:rsidRDefault="00893304">
      <w:pPr>
        <w:spacing w:line="415" w:lineRule="auto"/>
        <w:jc w:val="both"/>
        <w:rPr>
          <w:sz w:val="24"/>
        </w:rPr>
        <w:sectPr w:rsidR="00893304">
          <w:pgSz w:w="12240" w:h="15840"/>
          <w:pgMar w:top="1340" w:right="720" w:bottom="1020" w:left="1320" w:header="0" w:footer="822" w:gutter="0"/>
          <w:cols w:space="720"/>
        </w:sectPr>
      </w:pPr>
    </w:p>
    <w:p w14:paraId="1B3CA031" w14:textId="77777777" w:rsidR="00893304" w:rsidRDefault="00ED165B">
      <w:pPr>
        <w:pStyle w:val="Listenabsatz"/>
        <w:numPr>
          <w:ilvl w:val="0"/>
          <w:numId w:val="1"/>
        </w:numPr>
        <w:tabs>
          <w:tab w:val="left" w:pos="654"/>
        </w:tabs>
        <w:spacing w:before="35" w:line="415" w:lineRule="auto"/>
        <w:jc w:val="both"/>
        <w:rPr>
          <w:sz w:val="24"/>
        </w:rPr>
      </w:pPr>
      <w:r>
        <w:rPr>
          <w:w w:val="105"/>
          <w:sz w:val="24"/>
        </w:rPr>
        <w:lastRenderedPageBreak/>
        <w:t>Hall,</w:t>
      </w:r>
      <w:r>
        <w:rPr>
          <w:spacing w:val="-9"/>
          <w:w w:val="105"/>
          <w:sz w:val="24"/>
        </w:rPr>
        <w:t xml:space="preserve"> </w:t>
      </w:r>
      <w:r>
        <w:rPr>
          <w:w w:val="105"/>
          <w:sz w:val="24"/>
        </w:rPr>
        <w:t>S.</w:t>
      </w:r>
      <w:r>
        <w:rPr>
          <w:spacing w:val="-9"/>
          <w:w w:val="105"/>
          <w:sz w:val="24"/>
        </w:rPr>
        <w:t xml:space="preserve"> </w:t>
      </w:r>
      <w:r>
        <w:rPr>
          <w:w w:val="105"/>
          <w:sz w:val="24"/>
        </w:rPr>
        <w:t>R.;</w:t>
      </w:r>
      <w:r>
        <w:rPr>
          <w:spacing w:val="-3"/>
          <w:w w:val="105"/>
          <w:sz w:val="24"/>
        </w:rPr>
        <w:t xml:space="preserve"> </w:t>
      </w:r>
      <w:r>
        <w:rPr>
          <w:w w:val="105"/>
          <w:sz w:val="24"/>
        </w:rPr>
        <w:t>Allen,</w:t>
      </w:r>
      <w:r>
        <w:rPr>
          <w:spacing w:val="-9"/>
          <w:w w:val="105"/>
          <w:sz w:val="24"/>
        </w:rPr>
        <w:t xml:space="preserve"> </w:t>
      </w:r>
      <w:r>
        <w:rPr>
          <w:w w:val="105"/>
          <w:sz w:val="24"/>
        </w:rPr>
        <w:t>F.</w:t>
      </w:r>
      <w:r>
        <w:rPr>
          <w:spacing w:val="-9"/>
          <w:w w:val="105"/>
          <w:sz w:val="24"/>
        </w:rPr>
        <w:t xml:space="preserve"> </w:t>
      </w:r>
      <w:r>
        <w:rPr>
          <w:w w:val="105"/>
          <w:sz w:val="24"/>
        </w:rPr>
        <w:t>H.;</w:t>
      </w:r>
      <w:r>
        <w:rPr>
          <w:spacing w:val="-3"/>
          <w:w w:val="105"/>
          <w:sz w:val="24"/>
        </w:rPr>
        <w:t xml:space="preserve"> </w:t>
      </w:r>
      <w:r>
        <w:rPr>
          <w:w w:val="105"/>
          <w:sz w:val="24"/>
        </w:rPr>
        <w:t>Brown,</w:t>
      </w:r>
      <w:r>
        <w:rPr>
          <w:spacing w:val="-9"/>
          <w:w w:val="105"/>
          <w:sz w:val="24"/>
        </w:rPr>
        <w:t xml:space="preserve"> </w:t>
      </w:r>
      <w:r>
        <w:rPr>
          <w:w w:val="105"/>
          <w:sz w:val="24"/>
        </w:rPr>
        <w:t>I.</w:t>
      </w:r>
      <w:r>
        <w:rPr>
          <w:spacing w:val="-9"/>
          <w:w w:val="105"/>
          <w:sz w:val="24"/>
        </w:rPr>
        <w:t xml:space="preserve"> </w:t>
      </w:r>
      <w:r>
        <w:rPr>
          <w:w w:val="105"/>
          <w:sz w:val="24"/>
        </w:rPr>
        <w:t>D.</w:t>
      </w:r>
      <w:r>
        <w:rPr>
          <w:spacing w:val="-9"/>
          <w:w w:val="105"/>
          <w:sz w:val="24"/>
        </w:rPr>
        <w:t xml:space="preserve"> </w:t>
      </w:r>
      <w:r>
        <w:rPr>
          <w:w w:val="105"/>
          <w:sz w:val="24"/>
        </w:rPr>
        <w:t>The</w:t>
      </w:r>
      <w:r>
        <w:rPr>
          <w:spacing w:val="-9"/>
          <w:w w:val="105"/>
          <w:sz w:val="24"/>
        </w:rPr>
        <w:t xml:space="preserve"> </w:t>
      </w:r>
      <w:r>
        <w:rPr>
          <w:w w:val="105"/>
          <w:sz w:val="24"/>
        </w:rPr>
        <w:t>crystallographic</w:t>
      </w:r>
      <w:r>
        <w:rPr>
          <w:spacing w:val="-8"/>
          <w:w w:val="105"/>
          <w:sz w:val="24"/>
        </w:rPr>
        <w:t xml:space="preserve"> </w:t>
      </w:r>
      <w:r>
        <w:rPr>
          <w:w w:val="105"/>
          <w:sz w:val="24"/>
        </w:rPr>
        <w:t>information</w:t>
      </w:r>
      <w:r>
        <w:rPr>
          <w:spacing w:val="-9"/>
          <w:w w:val="105"/>
          <w:sz w:val="24"/>
        </w:rPr>
        <w:t xml:space="preserve"> </w:t>
      </w:r>
      <w:r>
        <w:rPr>
          <w:w w:val="105"/>
          <w:sz w:val="24"/>
        </w:rPr>
        <w:t>file</w:t>
      </w:r>
      <w:r>
        <w:rPr>
          <w:spacing w:val="-9"/>
          <w:w w:val="105"/>
          <w:sz w:val="24"/>
        </w:rPr>
        <w:t xml:space="preserve"> </w:t>
      </w:r>
      <w:r>
        <w:rPr>
          <w:w w:val="105"/>
          <w:sz w:val="24"/>
        </w:rPr>
        <w:t>(CIF):</w:t>
      </w:r>
      <w:r>
        <w:rPr>
          <w:spacing w:val="-9"/>
          <w:w w:val="105"/>
          <w:sz w:val="24"/>
        </w:rPr>
        <w:t xml:space="preserve"> </w:t>
      </w:r>
      <w:r>
        <w:rPr>
          <w:w w:val="105"/>
          <w:sz w:val="24"/>
        </w:rPr>
        <w:t>a</w:t>
      </w:r>
      <w:r>
        <w:rPr>
          <w:spacing w:val="-9"/>
          <w:w w:val="105"/>
          <w:sz w:val="24"/>
        </w:rPr>
        <w:t xml:space="preserve"> </w:t>
      </w:r>
      <w:r>
        <w:rPr>
          <w:w w:val="105"/>
          <w:sz w:val="24"/>
        </w:rPr>
        <w:t>new standard</w:t>
      </w:r>
      <w:r>
        <w:rPr>
          <w:spacing w:val="-11"/>
          <w:w w:val="105"/>
          <w:sz w:val="24"/>
        </w:rPr>
        <w:t xml:space="preserve"> </w:t>
      </w:r>
      <w:r>
        <w:rPr>
          <w:w w:val="105"/>
          <w:sz w:val="24"/>
        </w:rPr>
        <w:t>archive</w:t>
      </w:r>
      <w:r>
        <w:rPr>
          <w:spacing w:val="-10"/>
          <w:w w:val="105"/>
          <w:sz w:val="24"/>
        </w:rPr>
        <w:t xml:space="preserve"> </w:t>
      </w:r>
      <w:r>
        <w:rPr>
          <w:w w:val="105"/>
          <w:sz w:val="24"/>
        </w:rPr>
        <w:t>file</w:t>
      </w:r>
      <w:r>
        <w:rPr>
          <w:spacing w:val="-10"/>
          <w:w w:val="105"/>
          <w:sz w:val="24"/>
        </w:rPr>
        <w:t xml:space="preserve"> </w:t>
      </w:r>
      <w:r>
        <w:rPr>
          <w:w w:val="105"/>
          <w:sz w:val="24"/>
        </w:rPr>
        <w:t>for</w:t>
      </w:r>
      <w:r>
        <w:rPr>
          <w:spacing w:val="-10"/>
          <w:w w:val="105"/>
          <w:sz w:val="24"/>
        </w:rPr>
        <w:t xml:space="preserve"> </w:t>
      </w:r>
      <w:r>
        <w:rPr>
          <w:w w:val="105"/>
          <w:sz w:val="24"/>
        </w:rPr>
        <w:t>crystallography.</w:t>
      </w:r>
      <w:r>
        <w:rPr>
          <w:spacing w:val="-8"/>
          <w:w w:val="105"/>
          <w:sz w:val="24"/>
        </w:rPr>
        <w:t xml:space="preserve"> </w:t>
      </w:r>
      <w:r>
        <w:rPr>
          <w:i/>
          <w:spacing w:val="-3"/>
          <w:w w:val="105"/>
          <w:sz w:val="24"/>
        </w:rPr>
        <w:t>Acta</w:t>
      </w:r>
      <w:r>
        <w:rPr>
          <w:i/>
          <w:spacing w:val="-6"/>
          <w:w w:val="105"/>
          <w:sz w:val="24"/>
        </w:rPr>
        <w:t xml:space="preserve"> </w:t>
      </w:r>
      <w:r>
        <w:rPr>
          <w:i/>
          <w:w w:val="105"/>
          <w:sz w:val="24"/>
        </w:rPr>
        <w:t>Crystallographica</w:t>
      </w:r>
      <w:r>
        <w:rPr>
          <w:i/>
          <w:spacing w:val="-5"/>
          <w:w w:val="105"/>
          <w:sz w:val="24"/>
        </w:rPr>
        <w:t xml:space="preserve"> </w:t>
      </w:r>
      <w:r>
        <w:rPr>
          <w:i/>
          <w:w w:val="105"/>
          <w:sz w:val="24"/>
        </w:rPr>
        <w:t>Section</w:t>
      </w:r>
      <w:r>
        <w:rPr>
          <w:i/>
          <w:spacing w:val="-6"/>
          <w:w w:val="105"/>
          <w:sz w:val="24"/>
        </w:rPr>
        <w:t xml:space="preserve"> </w:t>
      </w:r>
      <w:r>
        <w:rPr>
          <w:i/>
          <w:w w:val="105"/>
          <w:sz w:val="24"/>
        </w:rPr>
        <w:t>A</w:t>
      </w:r>
      <w:r>
        <w:rPr>
          <w:i/>
          <w:spacing w:val="-5"/>
          <w:w w:val="105"/>
          <w:sz w:val="24"/>
        </w:rPr>
        <w:t xml:space="preserve"> </w:t>
      </w:r>
      <w:r>
        <w:rPr>
          <w:i/>
          <w:w w:val="105"/>
          <w:sz w:val="24"/>
        </w:rPr>
        <w:t xml:space="preserve">Foundations of Crystallography </w:t>
      </w:r>
      <w:r>
        <w:rPr>
          <w:b/>
          <w:w w:val="105"/>
          <w:sz w:val="24"/>
        </w:rPr>
        <w:t>1991</w:t>
      </w:r>
      <w:r>
        <w:rPr>
          <w:w w:val="105"/>
          <w:sz w:val="24"/>
        </w:rPr>
        <w:t xml:space="preserve">, </w:t>
      </w:r>
      <w:r>
        <w:rPr>
          <w:i/>
          <w:w w:val="105"/>
          <w:sz w:val="24"/>
        </w:rPr>
        <w:t>47</w:t>
      </w:r>
      <w:r>
        <w:rPr>
          <w:w w:val="105"/>
          <w:sz w:val="24"/>
        </w:rPr>
        <w:t>,</w:t>
      </w:r>
      <w:r>
        <w:rPr>
          <w:spacing w:val="15"/>
          <w:w w:val="105"/>
          <w:sz w:val="24"/>
        </w:rPr>
        <w:t xml:space="preserve"> </w:t>
      </w:r>
      <w:r>
        <w:rPr>
          <w:w w:val="105"/>
          <w:sz w:val="24"/>
        </w:rPr>
        <w:t>655–685.</w:t>
      </w:r>
    </w:p>
    <w:p w14:paraId="7FDA41FA" w14:textId="77777777" w:rsidR="00893304" w:rsidRDefault="00ED165B">
      <w:pPr>
        <w:pStyle w:val="Listenabsatz"/>
        <w:numPr>
          <w:ilvl w:val="0"/>
          <w:numId w:val="1"/>
        </w:numPr>
        <w:tabs>
          <w:tab w:val="left" w:pos="654"/>
        </w:tabs>
        <w:spacing w:line="415" w:lineRule="auto"/>
        <w:ind w:right="717"/>
        <w:jc w:val="both"/>
        <w:rPr>
          <w:sz w:val="24"/>
        </w:rPr>
      </w:pPr>
      <w:r>
        <w:rPr>
          <w:w w:val="105"/>
          <w:sz w:val="24"/>
        </w:rPr>
        <w:t xml:space="preserve">Ulrich, E. L.; Baskaran, K.; Dashti, H.; Ioannidis, Y. E.; </w:t>
      </w:r>
      <w:r>
        <w:rPr>
          <w:spacing w:val="-5"/>
          <w:w w:val="105"/>
          <w:sz w:val="24"/>
        </w:rPr>
        <w:t xml:space="preserve">Livny, </w:t>
      </w:r>
      <w:r>
        <w:rPr>
          <w:w w:val="105"/>
          <w:sz w:val="24"/>
        </w:rPr>
        <w:t xml:space="preserve">M.; Romero, </w:t>
      </w:r>
      <w:r>
        <w:rPr>
          <w:spacing w:val="-10"/>
          <w:w w:val="105"/>
          <w:sz w:val="24"/>
        </w:rPr>
        <w:t xml:space="preserve">P. </w:t>
      </w:r>
      <w:r>
        <w:rPr>
          <w:w w:val="105"/>
          <w:sz w:val="24"/>
        </w:rPr>
        <w:t xml:space="preserve">R.; Maziuk, D.; </w:t>
      </w:r>
      <w:r>
        <w:rPr>
          <w:spacing w:val="-3"/>
          <w:w w:val="105"/>
          <w:sz w:val="24"/>
        </w:rPr>
        <w:t xml:space="preserve">Wedell, </w:t>
      </w:r>
      <w:r>
        <w:rPr>
          <w:w w:val="105"/>
          <w:sz w:val="24"/>
        </w:rPr>
        <w:t xml:space="preserve">J. R.; </w:t>
      </w:r>
      <w:r>
        <w:rPr>
          <w:spacing w:val="-5"/>
          <w:w w:val="105"/>
          <w:sz w:val="24"/>
        </w:rPr>
        <w:t xml:space="preserve">Yao, </w:t>
      </w:r>
      <w:r>
        <w:rPr>
          <w:w w:val="105"/>
          <w:sz w:val="24"/>
        </w:rPr>
        <w:t xml:space="preserve">H.; Eghbalnia, H. R.; Hoch, J. C.; </w:t>
      </w:r>
      <w:r>
        <w:rPr>
          <w:spacing w:val="-3"/>
          <w:w w:val="105"/>
          <w:sz w:val="24"/>
        </w:rPr>
        <w:t xml:space="preserve">Markley, </w:t>
      </w:r>
      <w:r>
        <w:rPr>
          <w:w w:val="105"/>
          <w:sz w:val="24"/>
        </w:rPr>
        <w:t xml:space="preserve">J. L. NMR- </w:t>
      </w:r>
      <w:r>
        <w:rPr>
          <w:spacing w:val="-4"/>
          <w:w w:val="105"/>
          <w:sz w:val="24"/>
        </w:rPr>
        <w:t xml:space="preserve">STAR: </w:t>
      </w:r>
      <w:r>
        <w:rPr>
          <w:w w:val="105"/>
          <w:sz w:val="24"/>
        </w:rPr>
        <w:t xml:space="preserve">comprehensive ontology for representing, archiving and exchanging data from nuclear magnetic resonance spectroscopic experiments. </w:t>
      </w:r>
      <w:r>
        <w:rPr>
          <w:i/>
          <w:w w:val="105"/>
          <w:sz w:val="24"/>
        </w:rPr>
        <w:t xml:space="preserve">Journal of Biomolecular NMR </w:t>
      </w:r>
      <w:r>
        <w:rPr>
          <w:b/>
          <w:w w:val="105"/>
          <w:sz w:val="24"/>
        </w:rPr>
        <w:t>2018</w:t>
      </w:r>
      <w:r>
        <w:rPr>
          <w:w w:val="105"/>
          <w:sz w:val="24"/>
        </w:rPr>
        <w:t xml:space="preserve">, </w:t>
      </w:r>
      <w:r>
        <w:rPr>
          <w:i/>
          <w:w w:val="105"/>
          <w:sz w:val="24"/>
        </w:rPr>
        <w:t>73</w:t>
      </w:r>
      <w:r>
        <w:rPr>
          <w:w w:val="105"/>
          <w:sz w:val="24"/>
        </w:rPr>
        <w:t>,</w:t>
      </w:r>
      <w:r>
        <w:rPr>
          <w:spacing w:val="29"/>
          <w:w w:val="105"/>
          <w:sz w:val="24"/>
        </w:rPr>
        <w:t xml:space="preserve"> </w:t>
      </w:r>
      <w:r>
        <w:rPr>
          <w:w w:val="105"/>
          <w:sz w:val="24"/>
        </w:rPr>
        <w:t>5–9.</w:t>
      </w:r>
    </w:p>
    <w:p w14:paraId="73220D47" w14:textId="77777777" w:rsidR="00893304" w:rsidRDefault="00ED165B">
      <w:pPr>
        <w:pStyle w:val="Listenabsatz"/>
        <w:numPr>
          <w:ilvl w:val="0"/>
          <w:numId w:val="1"/>
        </w:numPr>
        <w:tabs>
          <w:tab w:val="left" w:pos="654"/>
        </w:tabs>
        <w:spacing w:before="114"/>
        <w:ind w:right="0"/>
        <w:jc w:val="both"/>
        <w:rPr>
          <w:rFonts w:ascii="Monaco"/>
          <w:sz w:val="24"/>
        </w:rPr>
      </w:pPr>
      <w:r>
        <w:rPr>
          <w:w w:val="105"/>
          <w:sz w:val="24"/>
        </w:rPr>
        <w:t>Global</w:t>
      </w:r>
      <w:r>
        <w:rPr>
          <w:spacing w:val="32"/>
          <w:w w:val="105"/>
          <w:sz w:val="24"/>
        </w:rPr>
        <w:t xml:space="preserve"> </w:t>
      </w:r>
      <w:r>
        <w:rPr>
          <w:w w:val="105"/>
          <w:sz w:val="24"/>
        </w:rPr>
        <w:t>Phasing</w:t>
      </w:r>
      <w:r>
        <w:rPr>
          <w:spacing w:val="33"/>
          <w:w w:val="105"/>
          <w:sz w:val="24"/>
        </w:rPr>
        <w:t xml:space="preserve"> </w:t>
      </w:r>
      <w:r>
        <w:rPr>
          <w:w w:val="105"/>
          <w:sz w:val="24"/>
        </w:rPr>
        <w:t>Ltd,;</w:t>
      </w:r>
      <w:r>
        <w:rPr>
          <w:spacing w:val="46"/>
          <w:w w:val="105"/>
          <w:sz w:val="24"/>
        </w:rPr>
        <w:t xml:space="preserve"> </w:t>
      </w:r>
      <w:r>
        <w:rPr>
          <w:w w:val="105"/>
          <w:sz w:val="24"/>
        </w:rPr>
        <w:t>C</w:t>
      </w:r>
      <w:r>
        <w:rPr>
          <w:w w:val="105"/>
          <w:sz w:val="24"/>
        </w:rPr>
        <w:t>CP4,</w:t>
      </w:r>
      <w:r>
        <w:rPr>
          <w:spacing w:val="39"/>
          <w:w w:val="105"/>
          <w:sz w:val="24"/>
        </w:rPr>
        <w:t xml:space="preserve"> </w:t>
      </w:r>
      <w:r>
        <w:rPr>
          <w:w w:val="105"/>
          <w:sz w:val="24"/>
        </w:rPr>
        <w:t>GEMMI</w:t>
      </w:r>
      <w:r>
        <w:rPr>
          <w:spacing w:val="33"/>
          <w:w w:val="105"/>
          <w:sz w:val="24"/>
        </w:rPr>
        <w:t xml:space="preserve"> </w:t>
      </w:r>
      <w:r>
        <w:rPr>
          <w:w w:val="105"/>
          <w:sz w:val="24"/>
        </w:rPr>
        <w:t>-</w:t>
      </w:r>
      <w:r>
        <w:rPr>
          <w:spacing w:val="33"/>
          <w:w w:val="105"/>
          <w:sz w:val="24"/>
        </w:rPr>
        <w:t xml:space="preserve"> </w:t>
      </w:r>
      <w:r>
        <w:rPr>
          <w:w w:val="105"/>
          <w:sz w:val="24"/>
        </w:rPr>
        <w:t>library</w:t>
      </w:r>
      <w:r>
        <w:rPr>
          <w:spacing w:val="33"/>
          <w:w w:val="105"/>
          <w:sz w:val="24"/>
        </w:rPr>
        <w:t xml:space="preserve"> </w:t>
      </w:r>
      <w:r>
        <w:rPr>
          <w:w w:val="105"/>
          <w:sz w:val="24"/>
        </w:rPr>
        <w:t>for</w:t>
      </w:r>
      <w:r>
        <w:rPr>
          <w:spacing w:val="32"/>
          <w:w w:val="105"/>
          <w:sz w:val="24"/>
        </w:rPr>
        <w:t xml:space="preserve"> </w:t>
      </w:r>
      <w:r>
        <w:rPr>
          <w:w w:val="105"/>
          <w:sz w:val="24"/>
        </w:rPr>
        <w:t>structural</w:t>
      </w:r>
      <w:r>
        <w:rPr>
          <w:spacing w:val="33"/>
          <w:w w:val="105"/>
          <w:sz w:val="24"/>
        </w:rPr>
        <w:t xml:space="preserve"> </w:t>
      </w:r>
      <w:r>
        <w:rPr>
          <w:spacing w:val="-3"/>
          <w:w w:val="105"/>
          <w:sz w:val="24"/>
        </w:rPr>
        <w:t>biology.</w:t>
      </w:r>
      <w:r>
        <w:rPr>
          <w:spacing w:val="33"/>
          <w:w w:val="105"/>
          <w:sz w:val="24"/>
        </w:rPr>
        <w:t xml:space="preserve"> </w:t>
      </w:r>
      <w:r>
        <w:rPr>
          <w:w w:val="105"/>
          <w:sz w:val="24"/>
        </w:rPr>
        <w:t>2020;</w:t>
      </w:r>
      <w:r>
        <w:rPr>
          <w:spacing w:val="46"/>
          <w:w w:val="105"/>
          <w:sz w:val="24"/>
        </w:rPr>
        <w:t xml:space="preserve"> </w:t>
      </w:r>
      <w:r>
        <w:rPr>
          <w:rFonts w:ascii="Monaco"/>
          <w:w w:val="105"/>
          <w:sz w:val="24"/>
        </w:rPr>
        <w:t>https:</w:t>
      </w:r>
    </w:p>
    <w:p w14:paraId="7C644790" w14:textId="77777777" w:rsidR="00893304" w:rsidRDefault="00ED165B">
      <w:pPr>
        <w:pStyle w:val="Textkrper"/>
        <w:spacing w:before="63"/>
        <w:ind w:left="653"/>
      </w:pPr>
      <w:r>
        <w:rPr>
          <w:rFonts w:ascii="Monaco"/>
          <w:w w:val="95"/>
        </w:rPr>
        <w:t>//github.com/project-gemmi/gemmi</w:t>
      </w:r>
      <w:r>
        <w:rPr>
          <w:w w:val="95"/>
        </w:rPr>
        <w:t>.</w:t>
      </w:r>
    </w:p>
    <w:p w14:paraId="2E1A595F" w14:textId="77777777" w:rsidR="00893304" w:rsidRDefault="00893304">
      <w:pPr>
        <w:pStyle w:val="Textkrper"/>
        <w:spacing w:before="7"/>
        <w:rPr>
          <w:sz w:val="30"/>
        </w:rPr>
      </w:pPr>
    </w:p>
    <w:p w14:paraId="43E3674E" w14:textId="77777777" w:rsidR="00893304" w:rsidRDefault="00ED165B">
      <w:pPr>
        <w:pStyle w:val="Listenabsatz"/>
        <w:numPr>
          <w:ilvl w:val="0"/>
          <w:numId w:val="1"/>
        </w:numPr>
        <w:tabs>
          <w:tab w:val="left" w:pos="654"/>
        </w:tabs>
        <w:spacing w:before="1" w:line="415" w:lineRule="auto"/>
        <w:ind w:hanging="534"/>
        <w:jc w:val="both"/>
        <w:rPr>
          <w:sz w:val="24"/>
        </w:rPr>
      </w:pPr>
      <w:r w:rsidRPr="00DB11E7">
        <w:rPr>
          <w:w w:val="105"/>
          <w:sz w:val="24"/>
          <w:lang w:val="de-DE"/>
        </w:rPr>
        <w:t>Klein,</w:t>
      </w:r>
      <w:r w:rsidRPr="00DB11E7">
        <w:rPr>
          <w:spacing w:val="-20"/>
          <w:w w:val="105"/>
          <w:sz w:val="24"/>
          <w:lang w:val="de-DE"/>
        </w:rPr>
        <w:t xml:space="preserve"> </w:t>
      </w:r>
      <w:r w:rsidRPr="00DB11E7">
        <w:rPr>
          <w:w w:val="105"/>
          <w:sz w:val="24"/>
          <w:lang w:val="de-DE"/>
        </w:rPr>
        <w:t>N.;</w:t>
      </w:r>
      <w:r w:rsidRPr="00DB11E7">
        <w:rPr>
          <w:spacing w:val="-15"/>
          <w:w w:val="105"/>
          <w:sz w:val="24"/>
          <w:lang w:val="de-DE"/>
        </w:rPr>
        <w:t xml:space="preserve"> </w:t>
      </w:r>
      <w:r w:rsidRPr="00DB11E7">
        <w:rPr>
          <w:spacing w:val="-3"/>
          <w:w w:val="105"/>
          <w:sz w:val="24"/>
          <w:lang w:val="de-DE"/>
        </w:rPr>
        <w:t>Senkovska,</w:t>
      </w:r>
      <w:r w:rsidRPr="00DB11E7">
        <w:rPr>
          <w:spacing w:val="-20"/>
          <w:w w:val="105"/>
          <w:sz w:val="24"/>
          <w:lang w:val="de-DE"/>
        </w:rPr>
        <w:t xml:space="preserve"> </w:t>
      </w:r>
      <w:r w:rsidRPr="00DB11E7">
        <w:rPr>
          <w:w w:val="105"/>
          <w:sz w:val="24"/>
          <w:lang w:val="de-DE"/>
        </w:rPr>
        <w:t>I.;</w:t>
      </w:r>
      <w:r w:rsidRPr="00DB11E7">
        <w:rPr>
          <w:spacing w:val="-14"/>
          <w:w w:val="105"/>
          <w:sz w:val="24"/>
          <w:lang w:val="de-DE"/>
        </w:rPr>
        <w:t xml:space="preserve"> </w:t>
      </w:r>
      <w:r w:rsidRPr="00DB11E7">
        <w:rPr>
          <w:w w:val="105"/>
          <w:sz w:val="24"/>
          <w:lang w:val="de-DE"/>
        </w:rPr>
        <w:t>Gedrich,</w:t>
      </w:r>
      <w:r w:rsidRPr="00DB11E7">
        <w:rPr>
          <w:spacing w:val="-20"/>
          <w:w w:val="105"/>
          <w:sz w:val="24"/>
          <w:lang w:val="de-DE"/>
        </w:rPr>
        <w:t xml:space="preserve"> </w:t>
      </w:r>
      <w:r w:rsidRPr="00DB11E7">
        <w:rPr>
          <w:w w:val="105"/>
          <w:sz w:val="24"/>
          <w:lang w:val="de-DE"/>
        </w:rPr>
        <w:t>K.;</w:t>
      </w:r>
      <w:r w:rsidRPr="00DB11E7">
        <w:rPr>
          <w:spacing w:val="-15"/>
          <w:w w:val="105"/>
          <w:sz w:val="24"/>
          <w:lang w:val="de-DE"/>
        </w:rPr>
        <w:t xml:space="preserve"> </w:t>
      </w:r>
      <w:r w:rsidRPr="00DB11E7">
        <w:rPr>
          <w:w w:val="105"/>
          <w:sz w:val="24"/>
          <w:lang w:val="de-DE"/>
        </w:rPr>
        <w:t>Stoeck,</w:t>
      </w:r>
      <w:r w:rsidRPr="00DB11E7">
        <w:rPr>
          <w:spacing w:val="-20"/>
          <w:w w:val="105"/>
          <w:sz w:val="24"/>
          <w:lang w:val="de-DE"/>
        </w:rPr>
        <w:t xml:space="preserve"> </w:t>
      </w:r>
      <w:r w:rsidRPr="00DB11E7">
        <w:rPr>
          <w:w w:val="105"/>
          <w:sz w:val="24"/>
          <w:lang w:val="de-DE"/>
        </w:rPr>
        <w:t>U.;</w:t>
      </w:r>
      <w:r w:rsidRPr="00DB11E7">
        <w:rPr>
          <w:spacing w:val="-14"/>
          <w:w w:val="105"/>
          <w:sz w:val="24"/>
          <w:lang w:val="de-DE"/>
        </w:rPr>
        <w:t xml:space="preserve"> </w:t>
      </w:r>
      <w:r w:rsidRPr="00DB11E7">
        <w:rPr>
          <w:w w:val="105"/>
          <w:sz w:val="24"/>
          <w:lang w:val="de-DE"/>
        </w:rPr>
        <w:t>Henschel,</w:t>
      </w:r>
      <w:r w:rsidRPr="00DB11E7">
        <w:rPr>
          <w:spacing w:val="-20"/>
          <w:w w:val="105"/>
          <w:sz w:val="24"/>
          <w:lang w:val="de-DE"/>
        </w:rPr>
        <w:t xml:space="preserve"> </w:t>
      </w:r>
      <w:r w:rsidRPr="00DB11E7">
        <w:rPr>
          <w:w w:val="105"/>
          <w:sz w:val="24"/>
          <w:lang w:val="de-DE"/>
        </w:rPr>
        <w:t>A.;</w:t>
      </w:r>
      <w:r w:rsidRPr="00DB11E7">
        <w:rPr>
          <w:spacing w:val="-15"/>
          <w:w w:val="105"/>
          <w:sz w:val="24"/>
          <w:lang w:val="de-DE"/>
        </w:rPr>
        <w:t xml:space="preserve"> </w:t>
      </w:r>
      <w:r w:rsidRPr="00DB11E7">
        <w:rPr>
          <w:w w:val="105"/>
          <w:sz w:val="24"/>
          <w:lang w:val="de-DE"/>
        </w:rPr>
        <w:t>Mueller,</w:t>
      </w:r>
      <w:r w:rsidRPr="00DB11E7">
        <w:rPr>
          <w:spacing w:val="-19"/>
          <w:w w:val="105"/>
          <w:sz w:val="24"/>
          <w:lang w:val="de-DE"/>
        </w:rPr>
        <w:t xml:space="preserve"> </w:t>
      </w:r>
      <w:r w:rsidRPr="00DB11E7">
        <w:rPr>
          <w:w w:val="105"/>
          <w:sz w:val="24"/>
          <w:lang w:val="de-DE"/>
        </w:rPr>
        <w:t>U.;</w:t>
      </w:r>
      <w:r w:rsidRPr="00DB11E7">
        <w:rPr>
          <w:spacing w:val="-15"/>
          <w:w w:val="105"/>
          <w:sz w:val="24"/>
          <w:lang w:val="de-DE"/>
        </w:rPr>
        <w:t xml:space="preserve"> </w:t>
      </w:r>
      <w:r w:rsidRPr="00DB11E7">
        <w:rPr>
          <w:w w:val="105"/>
          <w:sz w:val="24"/>
          <w:lang w:val="de-DE"/>
        </w:rPr>
        <w:t>Kaskel,</w:t>
      </w:r>
      <w:r w:rsidRPr="00DB11E7">
        <w:rPr>
          <w:spacing w:val="-20"/>
          <w:w w:val="105"/>
          <w:sz w:val="24"/>
          <w:lang w:val="de-DE"/>
        </w:rPr>
        <w:t xml:space="preserve"> </w:t>
      </w:r>
      <w:r w:rsidRPr="00DB11E7">
        <w:rPr>
          <w:w w:val="105"/>
          <w:sz w:val="24"/>
          <w:lang w:val="de-DE"/>
        </w:rPr>
        <w:t>S.</w:t>
      </w:r>
      <w:r w:rsidRPr="00DB11E7">
        <w:rPr>
          <w:spacing w:val="-20"/>
          <w:w w:val="105"/>
          <w:sz w:val="24"/>
          <w:lang w:val="de-DE"/>
        </w:rPr>
        <w:t xml:space="preserve"> </w:t>
      </w:r>
      <w:r w:rsidRPr="00DB11E7">
        <w:rPr>
          <w:w w:val="105"/>
          <w:sz w:val="24"/>
          <w:lang w:val="de-DE"/>
        </w:rPr>
        <w:t>A mesoporous</w:t>
      </w:r>
      <w:r w:rsidRPr="00DB11E7">
        <w:rPr>
          <w:spacing w:val="-15"/>
          <w:w w:val="105"/>
          <w:sz w:val="24"/>
          <w:lang w:val="de-DE"/>
        </w:rPr>
        <w:t xml:space="preserve"> </w:t>
      </w:r>
      <w:r w:rsidRPr="00DB11E7">
        <w:rPr>
          <w:w w:val="105"/>
          <w:sz w:val="24"/>
          <w:lang w:val="de-DE"/>
        </w:rPr>
        <w:t>metal-organic</w:t>
      </w:r>
      <w:r w:rsidRPr="00DB11E7">
        <w:rPr>
          <w:spacing w:val="-14"/>
          <w:w w:val="105"/>
          <w:sz w:val="24"/>
          <w:lang w:val="de-DE"/>
        </w:rPr>
        <w:t xml:space="preserve"> </w:t>
      </w:r>
      <w:r w:rsidRPr="00DB11E7">
        <w:rPr>
          <w:w w:val="105"/>
          <w:sz w:val="24"/>
          <w:lang w:val="de-DE"/>
        </w:rPr>
        <w:t>framework.</w:t>
      </w:r>
      <w:r w:rsidRPr="00DB11E7">
        <w:rPr>
          <w:spacing w:val="-15"/>
          <w:w w:val="105"/>
          <w:sz w:val="24"/>
          <w:lang w:val="de-DE"/>
        </w:rPr>
        <w:t xml:space="preserve"> </w:t>
      </w:r>
      <w:r>
        <w:rPr>
          <w:i/>
          <w:w w:val="105"/>
          <w:sz w:val="24"/>
        </w:rPr>
        <w:t>Angewandte</w:t>
      </w:r>
      <w:r>
        <w:rPr>
          <w:i/>
          <w:spacing w:val="-7"/>
          <w:w w:val="105"/>
          <w:sz w:val="24"/>
        </w:rPr>
        <w:t xml:space="preserve"> </w:t>
      </w:r>
      <w:r>
        <w:rPr>
          <w:i/>
          <w:w w:val="105"/>
          <w:sz w:val="24"/>
        </w:rPr>
        <w:t>Chemie</w:t>
      </w:r>
      <w:r>
        <w:rPr>
          <w:i/>
          <w:spacing w:val="-8"/>
          <w:w w:val="105"/>
          <w:sz w:val="24"/>
        </w:rPr>
        <w:t xml:space="preserve"> </w:t>
      </w:r>
      <w:r>
        <w:rPr>
          <w:i/>
          <w:w w:val="105"/>
          <w:sz w:val="24"/>
        </w:rPr>
        <w:t>International</w:t>
      </w:r>
      <w:r>
        <w:rPr>
          <w:i/>
          <w:spacing w:val="-7"/>
          <w:w w:val="105"/>
          <w:sz w:val="24"/>
        </w:rPr>
        <w:t xml:space="preserve"> </w:t>
      </w:r>
      <w:r>
        <w:rPr>
          <w:i/>
          <w:w w:val="105"/>
          <w:sz w:val="24"/>
        </w:rPr>
        <w:t>Edition</w:t>
      </w:r>
      <w:r>
        <w:rPr>
          <w:i/>
          <w:spacing w:val="-1"/>
          <w:w w:val="105"/>
          <w:sz w:val="24"/>
        </w:rPr>
        <w:t xml:space="preserve"> </w:t>
      </w:r>
      <w:r>
        <w:rPr>
          <w:b/>
          <w:w w:val="105"/>
          <w:sz w:val="24"/>
        </w:rPr>
        <w:t>2009</w:t>
      </w:r>
      <w:r>
        <w:rPr>
          <w:w w:val="105"/>
          <w:sz w:val="24"/>
        </w:rPr>
        <w:t xml:space="preserve">, </w:t>
      </w:r>
      <w:r>
        <w:rPr>
          <w:i/>
          <w:w w:val="105"/>
          <w:sz w:val="24"/>
        </w:rPr>
        <w:t>48</w:t>
      </w:r>
      <w:r>
        <w:rPr>
          <w:w w:val="105"/>
          <w:sz w:val="24"/>
        </w:rPr>
        <w:t>,</w:t>
      </w:r>
      <w:r>
        <w:rPr>
          <w:spacing w:val="14"/>
          <w:w w:val="105"/>
          <w:sz w:val="24"/>
        </w:rPr>
        <w:t xml:space="preserve"> </w:t>
      </w:r>
      <w:r>
        <w:rPr>
          <w:w w:val="105"/>
          <w:sz w:val="24"/>
        </w:rPr>
        <w:t>9954–9957.</w:t>
      </w:r>
    </w:p>
    <w:p w14:paraId="05FEF45B" w14:textId="77777777" w:rsidR="00893304" w:rsidRDefault="00ED165B">
      <w:pPr>
        <w:pStyle w:val="Listenabsatz"/>
        <w:numPr>
          <w:ilvl w:val="0"/>
          <w:numId w:val="1"/>
        </w:numPr>
        <w:tabs>
          <w:tab w:val="left" w:pos="654"/>
        </w:tabs>
        <w:spacing w:line="415" w:lineRule="auto"/>
        <w:ind w:hanging="534"/>
        <w:jc w:val="both"/>
        <w:rPr>
          <w:sz w:val="24"/>
        </w:rPr>
      </w:pPr>
      <w:r>
        <w:rPr>
          <w:w w:val="105"/>
          <w:sz w:val="24"/>
        </w:rPr>
        <w:t xml:space="preserve">Rouquerol, J.; Llewellyn, </w:t>
      </w:r>
      <w:r>
        <w:rPr>
          <w:spacing w:val="-7"/>
          <w:w w:val="105"/>
          <w:sz w:val="24"/>
        </w:rPr>
        <w:t xml:space="preserve">P.; </w:t>
      </w:r>
      <w:r>
        <w:rPr>
          <w:w w:val="105"/>
          <w:sz w:val="24"/>
        </w:rPr>
        <w:t xml:space="preserve">Rouquerol, F. </w:t>
      </w:r>
      <w:r>
        <w:rPr>
          <w:i/>
          <w:w w:val="105"/>
          <w:sz w:val="24"/>
        </w:rPr>
        <w:t>Studies in Surface Science and Catalysis</w:t>
      </w:r>
      <w:r>
        <w:rPr>
          <w:w w:val="105"/>
          <w:sz w:val="24"/>
        </w:rPr>
        <w:t>; Elsevier, 2007; pp</w:t>
      </w:r>
      <w:r>
        <w:rPr>
          <w:spacing w:val="41"/>
          <w:w w:val="105"/>
          <w:sz w:val="24"/>
        </w:rPr>
        <w:t xml:space="preserve"> </w:t>
      </w:r>
      <w:r>
        <w:rPr>
          <w:w w:val="105"/>
          <w:sz w:val="24"/>
        </w:rPr>
        <w:t>49–56.</w:t>
      </w:r>
    </w:p>
    <w:p w14:paraId="20F0F272" w14:textId="77777777" w:rsidR="00893304" w:rsidRPr="00DB11E7" w:rsidRDefault="00ED165B">
      <w:pPr>
        <w:pStyle w:val="Listenabsatz"/>
        <w:numPr>
          <w:ilvl w:val="0"/>
          <w:numId w:val="1"/>
        </w:numPr>
        <w:tabs>
          <w:tab w:val="left" w:pos="654"/>
        </w:tabs>
        <w:spacing w:before="111"/>
        <w:ind w:right="0" w:hanging="534"/>
        <w:jc w:val="both"/>
        <w:rPr>
          <w:sz w:val="24"/>
          <w:lang w:val="de-DE"/>
        </w:rPr>
      </w:pPr>
      <w:r w:rsidRPr="00DB11E7">
        <w:rPr>
          <w:sz w:val="24"/>
          <w:lang w:val="de-DE"/>
        </w:rPr>
        <w:t>Rohatgi,</w:t>
      </w:r>
      <w:r w:rsidRPr="00DB11E7">
        <w:rPr>
          <w:spacing w:val="-17"/>
          <w:sz w:val="24"/>
          <w:lang w:val="de-DE"/>
        </w:rPr>
        <w:t xml:space="preserve"> </w:t>
      </w:r>
      <w:r w:rsidRPr="00DB11E7">
        <w:rPr>
          <w:sz w:val="24"/>
          <w:lang w:val="de-DE"/>
        </w:rPr>
        <w:t>A.</w:t>
      </w:r>
      <w:r w:rsidRPr="00DB11E7">
        <w:rPr>
          <w:spacing w:val="-18"/>
          <w:sz w:val="24"/>
          <w:lang w:val="de-DE"/>
        </w:rPr>
        <w:t xml:space="preserve"> </w:t>
      </w:r>
      <w:r w:rsidRPr="00DB11E7">
        <w:rPr>
          <w:sz w:val="24"/>
          <w:lang w:val="de-DE"/>
        </w:rPr>
        <w:t>WebPlotDigitizer.</w:t>
      </w:r>
      <w:r w:rsidRPr="00DB11E7">
        <w:rPr>
          <w:spacing w:val="-17"/>
          <w:sz w:val="24"/>
          <w:lang w:val="de-DE"/>
        </w:rPr>
        <w:t xml:space="preserve"> </w:t>
      </w:r>
      <w:r w:rsidRPr="00DB11E7">
        <w:rPr>
          <w:sz w:val="24"/>
          <w:lang w:val="de-DE"/>
        </w:rPr>
        <w:t>2020;</w:t>
      </w:r>
      <w:r w:rsidRPr="00DB11E7">
        <w:rPr>
          <w:spacing w:val="-18"/>
          <w:sz w:val="24"/>
          <w:lang w:val="de-DE"/>
        </w:rPr>
        <w:t xml:space="preserve"> </w:t>
      </w:r>
      <w:r w:rsidRPr="00DB11E7">
        <w:rPr>
          <w:rFonts w:ascii="Monaco"/>
          <w:sz w:val="24"/>
          <w:lang w:val="de-DE"/>
        </w:rPr>
        <w:t>https://automeris.io/WebPlotDigitizer</w:t>
      </w:r>
      <w:r w:rsidRPr="00DB11E7">
        <w:rPr>
          <w:sz w:val="24"/>
          <w:lang w:val="de-DE"/>
        </w:rPr>
        <w:t>.</w:t>
      </w:r>
    </w:p>
    <w:p w14:paraId="5691B968" w14:textId="77777777" w:rsidR="00893304" w:rsidRPr="00DB11E7" w:rsidRDefault="00893304">
      <w:pPr>
        <w:pStyle w:val="Textkrper"/>
        <w:spacing w:before="7"/>
        <w:rPr>
          <w:sz w:val="30"/>
          <w:lang w:val="de-DE"/>
        </w:rPr>
      </w:pPr>
    </w:p>
    <w:p w14:paraId="2F82BB40" w14:textId="77777777" w:rsidR="00893304" w:rsidRDefault="00ED165B">
      <w:pPr>
        <w:pStyle w:val="Listenabsatz"/>
        <w:numPr>
          <w:ilvl w:val="0"/>
          <w:numId w:val="1"/>
        </w:numPr>
        <w:tabs>
          <w:tab w:val="left" w:pos="654"/>
        </w:tabs>
        <w:spacing w:before="1" w:line="415" w:lineRule="auto"/>
        <w:ind w:right="722" w:hanging="534"/>
        <w:jc w:val="both"/>
        <w:rPr>
          <w:sz w:val="24"/>
        </w:rPr>
      </w:pPr>
      <w:r>
        <w:rPr>
          <w:w w:val="105"/>
          <w:sz w:val="24"/>
        </w:rPr>
        <w:t xml:space="preserve">Iacomi, </w:t>
      </w:r>
      <w:r>
        <w:rPr>
          <w:spacing w:val="-7"/>
          <w:w w:val="105"/>
          <w:sz w:val="24"/>
        </w:rPr>
        <w:t xml:space="preserve">P.; </w:t>
      </w:r>
      <w:r>
        <w:rPr>
          <w:w w:val="105"/>
          <w:sz w:val="24"/>
        </w:rPr>
        <w:t xml:space="preserve">Llewellyn, </w:t>
      </w:r>
      <w:r>
        <w:rPr>
          <w:spacing w:val="-10"/>
          <w:w w:val="105"/>
          <w:sz w:val="24"/>
        </w:rPr>
        <w:t xml:space="preserve">P. </w:t>
      </w:r>
      <w:r>
        <w:rPr>
          <w:w w:val="105"/>
          <w:sz w:val="24"/>
        </w:rPr>
        <w:t xml:space="preserve">L. Data Mining for Binary Separation Materials in Published Adsorption Isotherms. </w:t>
      </w:r>
      <w:r>
        <w:rPr>
          <w:i/>
          <w:w w:val="105"/>
          <w:sz w:val="24"/>
        </w:rPr>
        <w:t xml:space="preserve">Chemistry of Materials </w:t>
      </w:r>
      <w:r>
        <w:rPr>
          <w:b/>
          <w:w w:val="105"/>
          <w:sz w:val="24"/>
        </w:rPr>
        <w:t>2020</w:t>
      </w:r>
      <w:r>
        <w:rPr>
          <w:w w:val="105"/>
          <w:sz w:val="24"/>
        </w:rPr>
        <w:t xml:space="preserve">, </w:t>
      </w:r>
      <w:r>
        <w:rPr>
          <w:i/>
          <w:w w:val="105"/>
          <w:sz w:val="24"/>
        </w:rPr>
        <w:t>32</w:t>
      </w:r>
      <w:r>
        <w:rPr>
          <w:w w:val="105"/>
          <w:sz w:val="24"/>
        </w:rPr>
        <w:t>,</w:t>
      </w:r>
      <w:r>
        <w:rPr>
          <w:spacing w:val="60"/>
          <w:w w:val="105"/>
          <w:sz w:val="24"/>
        </w:rPr>
        <w:t xml:space="preserve"> </w:t>
      </w:r>
      <w:r>
        <w:rPr>
          <w:w w:val="105"/>
          <w:sz w:val="24"/>
        </w:rPr>
        <w:t>982–991.</w:t>
      </w:r>
    </w:p>
    <w:p w14:paraId="45565261" w14:textId="77777777" w:rsidR="00893304" w:rsidRDefault="00893304">
      <w:pPr>
        <w:spacing w:line="415" w:lineRule="auto"/>
        <w:jc w:val="both"/>
        <w:rPr>
          <w:sz w:val="24"/>
        </w:rPr>
        <w:sectPr w:rsidR="00893304">
          <w:pgSz w:w="12240" w:h="15840"/>
          <w:pgMar w:top="1420" w:right="720" w:bottom="1020" w:left="1320" w:header="0" w:footer="822" w:gutter="0"/>
          <w:cols w:space="720"/>
        </w:sectPr>
      </w:pPr>
    </w:p>
    <w:p w14:paraId="1BA31BB2" w14:textId="77777777" w:rsidR="00893304" w:rsidRDefault="00ED165B">
      <w:pPr>
        <w:pStyle w:val="berschrift1"/>
        <w:spacing w:before="21"/>
      </w:pPr>
      <w:r>
        <w:rPr>
          <w:w w:val="115"/>
        </w:rPr>
        <w:lastRenderedPageBreak/>
        <w:t>Graphical TOC</w:t>
      </w:r>
      <w:r>
        <w:rPr>
          <w:spacing w:val="61"/>
          <w:w w:val="115"/>
        </w:rPr>
        <w:t xml:space="preserve"> </w:t>
      </w:r>
      <w:r>
        <w:rPr>
          <w:spacing w:val="-3"/>
          <w:w w:val="115"/>
        </w:rPr>
        <w:t>Entry</w:t>
      </w:r>
    </w:p>
    <w:p w14:paraId="5B6A47F1" w14:textId="77777777" w:rsidR="00893304" w:rsidRDefault="00893304">
      <w:pPr>
        <w:pStyle w:val="Textkrper"/>
        <w:rPr>
          <w:b/>
          <w:sz w:val="20"/>
        </w:rPr>
      </w:pPr>
    </w:p>
    <w:p w14:paraId="1756BEF2" w14:textId="77777777" w:rsidR="00893304" w:rsidRDefault="00560BFF">
      <w:pPr>
        <w:pStyle w:val="Textkrper"/>
        <w:rPr>
          <w:b/>
          <w:sz w:val="14"/>
        </w:rPr>
      </w:pPr>
      <w:r>
        <w:rPr>
          <w:noProof/>
          <w:lang w:val="en-GB" w:eastAsia="en-GB"/>
        </w:rPr>
        <mc:AlternateContent>
          <mc:Choice Requires="wps">
            <w:drawing>
              <wp:anchor distT="0" distB="0" distL="0" distR="0" simplePos="0" relativeHeight="487613440" behindDoc="1" locked="0" layoutInCell="1" allowOverlap="1" wp14:anchorId="4FCC9044" wp14:editId="75C75DB0">
                <wp:simplePos x="0" y="0"/>
                <wp:positionH relativeFrom="page">
                  <wp:posOffset>2225675</wp:posOffset>
                </wp:positionH>
                <wp:positionV relativeFrom="paragraph">
                  <wp:posOffset>129540</wp:posOffset>
                </wp:positionV>
                <wp:extent cx="3321050" cy="137096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0" cy="137096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FC55688" w14:textId="77777777" w:rsidR="00893304" w:rsidRDefault="00ED165B">
                            <w:pPr>
                              <w:pStyle w:val="Textkrper"/>
                              <w:spacing w:line="252" w:lineRule="auto"/>
                              <w:ind w:left="59" w:right="57"/>
                              <w:jc w:val="both"/>
                              <w:rPr>
                                <w:rFonts w:ascii="Arial"/>
                              </w:rPr>
                            </w:pPr>
                            <w:r>
                              <w:rPr>
                                <w:rFonts w:ascii="Arial"/>
                              </w:rPr>
                              <w:t>The</w:t>
                            </w:r>
                            <w:r>
                              <w:rPr>
                                <w:rFonts w:ascii="Arial"/>
                                <w:spacing w:val="-19"/>
                              </w:rPr>
                              <w:t xml:space="preserve"> </w:t>
                            </w:r>
                            <w:r>
                              <w:rPr>
                                <w:rFonts w:ascii="Arial"/>
                              </w:rPr>
                              <w:t>surrounding</w:t>
                            </w:r>
                            <w:r>
                              <w:rPr>
                                <w:rFonts w:ascii="Arial"/>
                                <w:spacing w:val="-18"/>
                              </w:rPr>
                              <w:t xml:space="preserve"> </w:t>
                            </w:r>
                            <w:r>
                              <w:rPr>
                                <w:rFonts w:ascii="Arial"/>
                              </w:rPr>
                              <w:t>frame</w:t>
                            </w:r>
                            <w:r>
                              <w:rPr>
                                <w:rFonts w:ascii="Arial"/>
                                <w:spacing w:val="-19"/>
                              </w:rPr>
                              <w:t xml:space="preserve"> </w:t>
                            </w:r>
                            <w:r>
                              <w:rPr>
                                <w:rFonts w:ascii="Arial"/>
                              </w:rPr>
                              <w:t>is</w:t>
                            </w:r>
                            <w:r>
                              <w:rPr>
                                <w:rFonts w:ascii="Arial"/>
                                <w:spacing w:val="-18"/>
                              </w:rPr>
                              <w:t xml:space="preserve"> </w:t>
                            </w:r>
                            <w:r>
                              <w:rPr>
                                <w:rFonts w:ascii="Arial"/>
                              </w:rPr>
                              <w:t>9</w:t>
                            </w:r>
                            <w:r>
                              <w:rPr>
                                <w:rFonts w:ascii="Arial"/>
                                <w:spacing w:val="-48"/>
                              </w:rPr>
                              <w:t xml:space="preserve"> </w:t>
                            </w:r>
                            <w:r>
                              <w:rPr>
                                <w:rFonts w:ascii="Arial"/>
                              </w:rPr>
                              <w:t>cm</w:t>
                            </w:r>
                            <w:r>
                              <w:rPr>
                                <w:rFonts w:ascii="Arial"/>
                                <w:spacing w:val="-19"/>
                              </w:rPr>
                              <w:t xml:space="preserve"> </w:t>
                            </w:r>
                            <w:r>
                              <w:rPr>
                                <w:rFonts w:ascii="Arial"/>
                                <w:spacing w:val="-4"/>
                              </w:rPr>
                              <w:t>by</w:t>
                            </w:r>
                            <w:r>
                              <w:rPr>
                                <w:rFonts w:ascii="Arial"/>
                                <w:spacing w:val="-18"/>
                              </w:rPr>
                              <w:t xml:space="preserve"> </w:t>
                            </w:r>
                            <w:r>
                              <w:rPr>
                                <w:rFonts w:ascii="Arial"/>
                              </w:rPr>
                              <w:t>3.5</w:t>
                            </w:r>
                            <w:r>
                              <w:rPr>
                                <w:rFonts w:ascii="Arial"/>
                                <w:spacing w:val="-48"/>
                              </w:rPr>
                              <w:t xml:space="preserve"> </w:t>
                            </w:r>
                            <w:r>
                              <w:rPr>
                                <w:rFonts w:ascii="Arial"/>
                              </w:rPr>
                              <w:t>cm,</w:t>
                            </w:r>
                            <w:r>
                              <w:rPr>
                                <w:rFonts w:ascii="Arial"/>
                                <w:spacing w:val="-16"/>
                              </w:rPr>
                              <w:t xml:space="preserve"> </w:t>
                            </w:r>
                            <w:r>
                              <w:rPr>
                                <w:rFonts w:ascii="Arial"/>
                              </w:rPr>
                              <w:t>which</w:t>
                            </w:r>
                            <w:r>
                              <w:rPr>
                                <w:rFonts w:ascii="Arial"/>
                                <w:spacing w:val="-18"/>
                              </w:rPr>
                              <w:t xml:space="preserve"> </w:t>
                            </w:r>
                            <w:r>
                              <w:rPr>
                                <w:rFonts w:ascii="Arial"/>
                              </w:rPr>
                              <w:t xml:space="preserve">is </w:t>
                            </w:r>
                            <w:r>
                              <w:rPr>
                                <w:rFonts w:ascii="Arial"/>
                                <w:w w:val="95"/>
                              </w:rPr>
                              <w:t>the</w:t>
                            </w:r>
                            <w:r>
                              <w:rPr>
                                <w:rFonts w:ascii="Arial"/>
                                <w:spacing w:val="-11"/>
                                <w:w w:val="95"/>
                              </w:rPr>
                              <w:t xml:space="preserve"> </w:t>
                            </w:r>
                            <w:r>
                              <w:rPr>
                                <w:rFonts w:ascii="Arial"/>
                                <w:w w:val="95"/>
                              </w:rPr>
                              <w:t>maximum</w:t>
                            </w:r>
                            <w:r>
                              <w:rPr>
                                <w:rFonts w:ascii="Arial"/>
                                <w:spacing w:val="-11"/>
                                <w:w w:val="95"/>
                              </w:rPr>
                              <w:t xml:space="preserve"> </w:t>
                            </w:r>
                            <w:r>
                              <w:rPr>
                                <w:rFonts w:ascii="Arial"/>
                                <w:w w:val="95"/>
                              </w:rPr>
                              <w:t>permitted</w:t>
                            </w:r>
                            <w:r>
                              <w:rPr>
                                <w:rFonts w:ascii="Arial"/>
                                <w:spacing w:val="-11"/>
                                <w:w w:val="95"/>
                              </w:rPr>
                              <w:t xml:space="preserve"> </w:t>
                            </w:r>
                            <w:r>
                              <w:rPr>
                                <w:rFonts w:ascii="Arial"/>
                                <w:spacing w:val="-3"/>
                                <w:w w:val="95"/>
                              </w:rPr>
                              <w:t>for</w:t>
                            </w:r>
                            <w:r>
                              <w:rPr>
                                <w:rFonts w:ascii="Arial"/>
                                <w:spacing w:val="-11"/>
                                <w:w w:val="95"/>
                              </w:rPr>
                              <w:t xml:space="preserve"> </w:t>
                            </w:r>
                            <w:r>
                              <w:rPr>
                                <w:rFonts w:ascii="Arial"/>
                                <w:i/>
                                <w:w w:val="95"/>
                              </w:rPr>
                              <w:t>Journal</w:t>
                            </w:r>
                            <w:r>
                              <w:rPr>
                                <w:rFonts w:ascii="Arial"/>
                                <w:i/>
                                <w:spacing w:val="-11"/>
                                <w:w w:val="95"/>
                              </w:rPr>
                              <w:t xml:space="preserve"> </w:t>
                            </w:r>
                            <w:r>
                              <w:rPr>
                                <w:rFonts w:ascii="Arial"/>
                                <w:i/>
                                <w:w w:val="95"/>
                              </w:rPr>
                              <w:t>of</w:t>
                            </w:r>
                            <w:r>
                              <w:rPr>
                                <w:rFonts w:ascii="Arial"/>
                                <w:i/>
                                <w:spacing w:val="-11"/>
                                <w:w w:val="95"/>
                              </w:rPr>
                              <w:t xml:space="preserve"> </w:t>
                            </w:r>
                            <w:r>
                              <w:rPr>
                                <w:rFonts w:ascii="Arial"/>
                                <w:i/>
                                <w:w w:val="95"/>
                              </w:rPr>
                              <w:t>the</w:t>
                            </w:r>
                            <w:r>
                              <w:rPr>
                                <w:rFonts w:ascii="Arial"/>
                                <w:i/>
                                <w:spacing w:val="-11"/>
                                <w:w w:val="95"/>
                              </w:rPr>
                              <w:t xml:space="preserve"> </w:t>
                            </w:r>
                            <w:r>
                              <w:rPr>
                                <w:rFonts w:ascii="Arial"/>
                                <w:i/>
                                <w:w w:val="95"/>
                              </w:rPr>
                              <w:t>American Chemical</w:t>
                            </w:r>
                            <w:r>
                              <w:rPr>
                                <w:rFonts w:ascii="Arial"/>
                                <w:i/>
                                <w:spacing w:val="-18"/>
                                <w:w w:val="95"/>
                              </w:rPr>
                              <w:t xml:space="preserve"> </w:t>
                            </w:r>
                            <w:r>
                              <w:rPr>
                                <w:rFonts w:ascii="Arial"/>
                                <w:i/>
                                <w:w w:val="95"/>
                              </w:rPr>
                              <w:t>Society</w:t>
                            </w:r>
                            <w:r>
                              <w:rPr>
                                <w:rFonts w:ascii="Arial"/>
                                <w:i/>
                                <w:spacing w:val="-2"/>
                                <w:w w:val="95"/>
                              </w:rPr>
                              <w:t xml:space="preserve"> </w:t>
                            </w:r>
                            <w:r>
                              <w:rPr>
                                <w:rFonts w:ascii="Arial"/>
                                <w:w w:val="95"/>
                              </w:rPr>
                              <w:t>graphical</w:t>
                            </w:r>
                            <w:r>
                              <w:rPr>
                                <w:rFonts w:ascii="Arial"/>
                                <w:spacing w:val="-16"/>
                                <w:w w:val="95"/>
                              </w:rPr>
                              <w:t xml:space="preserve"> </w:t>
                            </w:r>
                            <w:r>
                              <w:rPr>
                                <w:rFonts w:ascii="Arial"/>
                                <w:w w:val="95"/>
                              </w:rPr>
                              <w:t>table</w:t>
                            </w:r>
                            <w:r>
                              <w:rPr>
                                <w:rFonts w:ascii="Arial"/>
                                <w:spacing w:val="-17"/>
                                <w:w w:val="95"/>
                              </w:rPr>
                              <w:t xml:space="preserve"> </w:t>
                            </w:r>
                            <w:r>
                              <w:rPr>
                                <w:rFonts w:ascii="Arial"/>
                                <w:w w:val="95"/>
                              </w:rPr>
                              <w:t>of</w:t>
                            </w:r>
                            <w:r>
                              <w:rPr>
                                <w:rFonts w:ascii="Arial"/>
                                <w:spacing w:val="-17"/>
                                <w:w w:val="95"/>
                              </w:rPr>
                              <w:t xml:space="preserve"> </w:t>
                            </w:r>
                            <w:r>
                              <w:rPr>
                                <w:rFonts w:ascii="Arial"/>
                                <w:w w:val="95"/>
                              </w:rPr>
                              <w:t>content</w:t>
                            </w:r>
                            <w:r>
                              <w:rPr>
                                <w:rFonts w:ascii="Arial"/>
                                <w:spacing w:val="-17"/>
                                <w:w w:val="95"/>
                              </w:rPr>
                              <w:t xml:space="preserve"> </w:t>
                            </w:r>
                            <w:r>
                              <w:rPr>
                                <w:rFonts w:ascii="Arial"/>
                                <w:w w:val="95"/>
                              </w:rPr>
                              <w:t xml:space="preserve">entries. </w:t>
                            </w:r>
                            <w:r>
                              <w:rPr>
                                <w:rFonts w:ascii="Arial"/>
                              </w:rPr>
                              <w:t>The</w:t>
                            </w:r>
                            <w:r>
                              <w:rPr>
                                <w:rFonts w:ascii="Arial"/>
                                <w:spacing w:val="-15"/>
                              </w:rPr>
                              <w:t xml:space="preserve"> </w:t>
                            </w:r>
                            <w:r>
                              <w:rPr>
                                <w:rFonts w:ascii="Arial"/>
                              </w:rPr>
                              <w:t>box</w:t>
                            </w:r>
                            <w:r>
                              <w:rPr>
                                <w:rFonts w:ascii="Arial"/>
                                <w:spacing w:val="-15"/>
                              </w:rPr>
                              <w:t xml:space="preserve"> </w:t>
                            </w:r>
                            <w:r>
                              <w:rPr>
                                <w:rFonts w:ascii="Arial"/>
                              </w:rPr>
                              <w:t>will</w:t>
                            </w:r>
                            <w:r>
                              <w:rPr>
                                <w:rFonts w:ascii="Arial"/>
                                <w:spacing w:val="-15"/>
                              </w:rPr>
                              <w:t xml:space="preserve"> </w:t>
                            </w:r>
                            <w:r>
                              <w:rPr>
                                <w:rFonts w:ascii="Arial"/>
                              </w:rPr>
                              <w:t>not</w:t>
                            </w:r>
                            <w:r>
                              <w:rPr>
                                <w:rFonts w:ascii="Arial"/>
                                <w:spacing w:val="-15"/>
                              </w:rPr>
                              <w:t xml:space="preserve"> </w:t>
                            </w:r>
                            <w:r>
                              <w:rPr>
                                <w:rFonts w:ascii="Arial"/>
                              </w:rPr>
                              <w:t>resize</w:t>
                            </w:r>
                            <w:r>
                              <w:rPr>
                                <w:rFonts w:ascii="Arial"/>
                                <w:spacing w:val="-15"/>
                              </w:rPr>
                              <w:t xml:space="preserve"> </w:t>
                            </w:r>
                            <w:r>
                              <w:rPr>
                                <w:rFonts w:ascii="Arial"/>
                              </w:rPr>
                              <w:t>if</w:t>
                            </w:r>
                            <w:r>
                              <w:rPr>
                                <w:rFonts w:ascii="Arial"/>
                                <w:spacing w:val="-15"/>
                              </w:rPr>
                              <w:t xml:space="preserve"> </w:t>
                            </w:r>
                            <w:r>
                              <w:rPr>
                                <w:rFonts w:ascii="Arial"/>
                              </w:rPr>
                              <w:t>the</w:t>
                            </w:r>
                            <w:r>
                              <w:rPr>
                                <w:rFonts w:ascii="Arial"/>
                                <w:spacing w:val="-15"/>
                              </w:rPr>
                              <w:t xml:space="preserve"> </w:t>
                            </w:r>
                            <w:r>
                              <w:rPr>
                                <w:rFonts w:ascii="Arial"/>
                              </w:rPr>
                              <w:t>content</w:t>
                            </w:r>
                            <w:r>
                              <w:rPr>
                                <w:rFonts w:ascii="Arial"/>
                                <w:spacing w:val="-15"/>
                              </w:rPr>
                              <w:t xml:space="preserve"> </w:t>
                            </w:r>
                            <w:r>
                              <w:rPr>
                                <w:rFonts w:ascii="Arial"/>
                              </w:rPr>
                              <w:t>is</w:t>
                            </w:r>
                            <w:r>
                              <w:rPr>
                                <w:rFonts w:ascii="Arial"/>
                                <w:spacing w:val="-15"/>
                              </w:rPr>
                              <w:t xml:space="preserve"> </w:t>
                            </w:r>
                            <w:r>
                              <w:rPr>
                                <w:rFonts w:ascii="Arial"/>
                              </w:rPr>
                              <w:t>too</w:t>
                            </w:r>
                            <w:r>
                              <w:rPr>
                                <w:rFonts w:ascii="Arial"/>
                                <w:spacing w:val="-15"/>
                              </w:rPr>
                              <w:t xml:space="preserve"> </w:t>
                            </w:r>
                            <w:r>
                              <w:rPr>
                                <w:rFonts w:ascii="Arial"/>
                              </w:rPr>
                              <w:t>big:</w:t>
                            </w:r>
                            <w:r>
                              <w:rPr>
                                <w:rFonts w:ascii="Arial"/>
                                <w:spacing w:val="5"/>
                              </w:rPr>
                              <w:t xml:space="preserve"> </w:t>
                            </w:r>
                            <w:r>
                              <w:rPr>
                                <w:rFonts w:ascii="Arial"/>
                              </w:rPr>
                              <w:t>in- stead it will overflow the edge of the</w:t>
                            </w:r>
                            <w:r>
                              <w:rPr>
                                <w:rFonts w:ascii="Arial"/>
                                <w:spacing w:val="-45"/>
                              </w:rPr>
                              <w:t xml:space="preserve"> </w:t>
                            </w:r>
                            <w:r>
                              <w:rPr>
                                <w:rFonts w:ascii="Arial"/>
                              </w:rPr>
                              <w:t>box.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C9044" id="_x0000_t202" coordsize="21600,21600" o:spt="202" path="m,l,21600r21600,l21600,xe">
                <v:stroke joinstyle="miter"/>
                <v:path gradientshapeok="t" o:connecttype="rect"/>
              </v:shapetype>
              <v:shape id="Text Box 2" o:spid="_x0000_s1026" type="#_x0000_t202" style="position:absolute;margin-left:175.25pt;margin-top:10.2pt;width:261.5pt;height:107.95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" filled="f" strokeweight=".14042mm">
                <v:textbox inset="0,0,0,0">
                  <w:txbxContent>
                    <w:p w14:paraId="1FC55688" w14:textId="77777777" w:rsidR="00893304" w:rsidRDefault="00ED165B">
                      <w:pPr>
                        <w:pStyle w:val="Textkrper"/>
                        <w:spacing w:line="252" w:lineRule="auto"/>
                        <w:ind w:left="59" w:right="57"/>
                        <w:jc w:val="both"/>
                        <w:rPr>
                          <w:rFonts w:ascii="Arial"/>
                        </w:rPr>
                      </w:pPr>
                      <w:r>
                        <w:rPr>
                          <w:rFonts w:ascii="Arial"/>
                        </w:rPr>
                        <w:t>The</w:t>
                      </w:r>
                      <w:r>
                        <w:rPr>
                          <w:rFonts w:ascii="Arial"/>
                          <w:spacing w:val="-19"/>
                        </w:rPr>
                        <w:t xml:space="preserve"> </w:t>
                      </w:r>
                      <w:r>
                        <w:rPr>
                          <w:rFonts w:ascii="Arial"/>
                        </w:rPr>
                        <w:t>surrounding</w:t>
                      </w:r>
                      <w:r>
                        <w:rPr>
                          <w:rFonts w:ascii="Arial"/>
                          <w:spacing w:val="-18"/>
                        </w:rPr>
                        <w:t xml:space="preserve"> </w:t>
                      </w:r>
                      <w:r>
                        <w:rPr>
                          <w:rFonts w:ascii="Arial"/>
                        </w:rPr>
                        <w:t>frame</w:t>
                      </w:r>
                      <w:r>
                        <w:rPr>
                          <w:rFonts w:ascii="Arial"/>
                          <w:spacing w:val="-19"/>
                        </w:rPr>
                        <w:t xml:space="preserve"> </w:t>
                      </w:r>
                      <w:r>
                        <w:rPr>
                          <w:rFonts w:ascii="Arial"/>
                        </w:rPr>
                        <w:t>is</w:t>
                      </w:r>
                      <w:r>
                        <w:rPr>
                          <w:rFonts w:ascii="Arial"/>
                          <w:spacing w:val="-18"/>
                        </w:rPr>
                        <w:t xml:space="preserve"> </w:t>
                      </w:r>
                      <w:r>
                        <w:rPr>
                          <w:rFonts w:ascii="Arial"/>
                        </w:rPr>
                        <w:t>9</w:t>
                      </w:r>
                      <w:r>
                        <w:rPr>
                          <w:rFonts w:ascii="Arial"/>
                          <w:spacing w:val="-48"/>
                        </w:rPr>
                        <w:t xml:space="preserve"> </w:t>
                      </w:r>
                      <w:r>
                        <w:rPr>
                          <w:rFonts w:ascii="Arial"/>
                        </w:rPr>
                        <w:t>cm</w:t>
                      </w:r>
                      <w:r>
                        <w:rPr>
                          <w:rFonts w:ascii="Arial"/>
                          <w:spacing w:val="-19"/>
                        </w:rPr>
                        <w:t xml:space="preserve"> </w:t>
                      </w:r>
                      <w:r>
                        <w:rPr>
                          <w:rFonts w:ascii="Arial"/>
                          <w:spacing w:val="-4"/>
                        </w:rPr>
                        <w:t>by</w:t>
                      </w:r>
                      <w:r>
                        <w:rPr>
                          <w:rFonts w:ascii="Arial"/>
                          <w:spacing w:val="-18"/>
                        </w:rPr>
                        <w:t xml:space="preserve"> </w:t>
                      </w:r>
                      <w:r>
                        <w:rPr>
                          <w:rFonts w:ascii="Arial"/>
                        </w:rPr>
                        <w:t>3.5</w:t>
                      </w:r>
                      <w:r>
                        <w:rPr>
                          <w:rFonts w:ascii="Arial"/>
                          <w:spacing w:val="-48"/>
                        </w:rPr>
                        <w:t xml:space="preserve"> </w:t>
                      </w:r>
                      <w:r>
                        <w:rPr>
                          <w:rFonts w:ascii="Arial"/>
                        </w:rPr>
                        <w:t>cm,</w:t>
                      </w:r>
                      <w:r>
                        <w:rPr>
                          <w:rFonts w:ascii="Arial"/>
                          <w:spacing w:val="-16"/>
                        </w:rPr>
                        <w:t xml:space="preserve"> </w:t>
                      </w:r>
                      <w:r>
                        <w:rPr>
                          <w:rFonts w:ascii="Arial"/>
                        </w:rPr>
                        <w:t>which</w:t>
                      </w:r>
                      <w:r>
                        <w:rPr>
                          <w:rFonts w:ascii="Arial"/>
                          <w:spacing w:val="-18"/>
                        </w:rPr>
                        <w:t xml:space="preserve"> </w:t>
                      </w:r>
                      <w:r>
                        <w:rPr>
                          <w:rFonts w:ascii="Arial"/>
                        </w:rPr>
                        <w:t xml:space="preserve">is </w:t>
                      </w:r>
                      <w:r>
                        <w:rPr>
                          <w:rFonts w:ascii="Arial"/>
                          <w:w w:val="95"/>
                        </w:rPr>
                        <w:t>the</w:t>
                      </w:r>
                      <w:r>
                        <w:rPr>
                          <w:rFonts w:ascii="Arial"/>
                          <w:spacing w:val="-11"/>
                          <w:w w:val="95"/>
                        </w:rPr>
                        <w:t xml:space="preserve"> </w:t>
                      </w:r>
                      <w:r>
                        <w:rPr>
                          <w:rFonts w:ascii="Arial"/>
                          <w:w w:val="95"/>
                        </w:rPr>
                        <w:t>maximum</w:t>
                      </w:r>
                      <w:r>
                        <w:rPr>
                          <w:rFonts w:ascii="Arial"/>
                          <w:spacing w:val="-11"/>
                          <w:w w:val="95"/>
                        </w:rPr>
                        <w:t xml:space="preserve"> </w:t>
                      </w:r>
                      <w:r>
                        <w:rPr>
                          <w:rFonts w:ascii="Arial"/>
                          <w:w w:val="95"/>
                        </w:rPr>
                        <w:t>permitted</w:t>
                      </w:r>
                      <w:r>
                        <w:rPr>
                          <w:rFonts w:ascii="Arial"/>
                          <w:spacing w:val="-11"/>
                          <w:w w:val="95"/>
                        </w:rPr>
                        <w:t xml:space="preserve"> </w:t>
                      </w:r>
                      <w:r>
                        <w:rPr>
                          <w:rFonts w:ascii="Arial"/>
                          <w:spacing w:val="-3"/>
                          <w:w w:val="95"/>
                        </w:rPr>
                        <w:t>for</w:t>
                      </w:r>
                      <w:r>
                        <w:rPr>
                          <w:rFonts w:ascii="Arial"/>
                          <w:spacing w:val="-11"/>
                          <w:w w:val="95"/>
                        </w:rPr>
                        <w:t xml:space="preserve"> </w:t>
                      </w:r>
                      <w:r>
                        <w:rPr>
                          <w:rFonts w:ascii="Arial"/>
                          <w:i/>
                          <w:w w:val="95"/>
                        </w:rPr>
                        <w:t>Journal</w:t>
                      </w:r>
                      <w:r>
                        <w:rPr>
                          <w:rFonts w:ascii="Arial"/>
                          <w:i/>
                          <w:spacing w:val="-11"/>
                          <w:w w:val="95"/>
                        </w:rPr>
                        <w:t xml:space="preserve"> </w:t>
                      </w:r>
                      <w:r>
                        <w:rPr>
                          <w:rFonts w:ascii="Arial"/>
                          <w:i/>
                          <w:w w:val="95"/>
                        </w:rPr>
                        <w:t>of</w:t>
                      </w:r>
                      <w:r>
                        <w:rPr>
                          <w:rFonts w:ascii="Arial"/>
                          <w:i/>
                          <w:spacing w:val="-11"/>
                          <w:w w:val="95"/>
                        </w:rPr>
                        <w:t xml:space="preserve"> </w:t>
                      </w:r>
                      <w:r>
                        <w:rPr>
                          <w:rFonts w:ascii="Arial"/>
                          <w:i/>
                          <w:w w:val="95"/>
                        </w:rPr>
                        <w:t>the</w:t>
                      </w:r>
                      <w:r>
                        <w:rPr>
                          <w:rFonts w:ascii="Arial"/>
                          <w:i/>
                          <w:spacing w:val="-11"/>
                          <w:w w:val="95"/>
                        </w:rPr>
                        <w:t xml:space="preserve"> </w:t>
                      </w:r>
                      <w:r>
                        <w:rPr>
                          <w:rFonts w:ascii="Arial"/>
                          <w:i/>
                          <w:w w:val="95"/>
                        </w:rPr>
                        <w:t>American Chemical</w:t>
                      </w:r>
                      <w:r>
                        <w:rPr>
                          <w:rFonts w:ascii="Arial"/>
                          <w:i/>
                          <w:spacing w:val="-18"/>
                          <w:w w:val="95"/>
                        </w:rPr>
                        <w:t xml:space="preserve"> </w:t>
                      </w:r>
                      <w:r>
                        <w:rPr>
                          <w:rFonts w:ascii="Arial"/>
                          <w:i/>
                          <w:w w:val="95"/>
                        </w:rPr>
                        <w:t>Society</w:t>
                      </w:r>
                      <w:r>
                        <w:rPr>
                          <w:rFonts w:ascii="Arial"/>
                          <w:i/>
                          <w:spacing w:val="-2"/>
                          <w:w w:val="95"/>
                        </w:rPr>
                        <w:t xml:space="preserve"> </w:t>
                      </w:r>
                      <w:r>
                        <w:rPr>
                          <w:rFonts w:ascii="Arial"/>
                          <w:w w:val="95"/>
                        </w:rPr>
                        <w:t>graphical</w:t>
                      </w:r>
                      <w:r>
                        <w:rPr>
                          <w:rFonts w:ascii="Arial"/>
                          <w:spacing w:val="-16"/>
                          <w:w w:val="95"/>
                        </w:rPr>
                        <w:t xml:space="preserve"> </w:t>
                      </w:r>
                      <w:r>
                        <w:rPr>
                          <w:rFonts w:ascii="Arial"/>
                          <w:w w:val="95"/>
                        </w:rPr>
                        <w:t>table</w:t>
                      </w:r>
                      <w:r>
                        <w:rPr>
                          <w:rFonts w:ascii="Arial"/>
                          <w:spacing w:val="-17"/>
                          <w:w w:val="95"/>
                        </w:rPr>
                        <w:t xml:space="preserve"> </w:t>
                      </w:r>
                      <w:r>
                        <w:rPr>
                          <w:rFonts w:ascii="Arial"/>
                          <w:w w:val="95"/>
                        </w:rPr>
                        <w:t>of</w:t>
                      </w:r>
                      <w:r>
                        <w:rPr>
                          <w:rFonts w:ascii="Arial"/>
                          <w:spacing w:val="-17"/>
                          <w:w w:val="95"/>
                        </w:rPr>
                        <w:t xml:space="preserve"> </w:t>
                      </w:r>
                      <w:r>
                        <w:rPr>
                          <w:rFonts w:ascii="Arial"/>
                          <w:w w:val="95"/>
                        </w:rPr>
                        <w:t>content</w:t>
                      </w:r>
                      <w:r>
                        <w:rPr>
                          <w:rFonts w:ascii="Arial"/>
                          <w:spacing w:val="-17"/>
                          <w:w w:val="95"/>
                        </w:rPr>
                        <w:t xml:space="preserve"> </w:t>
                      </w:r>
                      <w:r>
                        <w:rPr>
                          <w:rFonts w:ascii="Arial"/>
                          <w:w w:val="95"/>
                        </w:rPr>
                        <w:t xml:space="preserve">entries. </w:t>
                      </w:r>
                      <w:r>
                        <w:rPr>
                          <w:rFonts w:ascii="Arial"/>
                        </w:rPr>
                        <w:t>The</w:t>
                      </w:r>
                      <w:r>
                        <w:rPr>
                          <w:rFonts w:ascii="Arial"/>
                          <w:spacing w:val="-15"/>
                        </w:rPr>
                        <w:t xml:space="preserve"> </w:t>
                      </w:r>
                      <w:r>
                        <w:rPr>
                          <w:rFonts w:ascii="Arial"/>
                        </w:rPr>
                        <w:t>box</w:t>
                      </w:r>
                      <w:r>
                        <w:rPr>
                          <w:rFonts w:ascii="Arial"/>
                          <w:spacing w:val="-15"/>
                        </w:rPr>
                        <w:t xml:space="preserve"> </w:t>
                      </w:r>
                      <w:r>
                        <w:rPr>
                          <w:rFonts w:ascii="Arial"/>
                        </w:rPr>
                        <w:t>will</w:t>
                      </w:r>
                      <w:r>
                        <w:rPr>
                          <w:rFonts w:ascii="Arial"/>
                          <w:spacing w:val="-15"/>
                        </w:rPr>
                        <w:t xml:space="preserve"> </w:t>
                      </w:r>
                      <w:r>
                        <w:rPr>
                          <w:rFonts w:ascii="Arial"/>
                        </w:rPr>
                        <w:t>not</w:t>
                      </w:r>
                      <w:r>
                        <w:rPr>
                          <w:rFonts w:ascii="Arial"/>
                          <w:spacing w:val="-15"/>
                        </w:rPr>
                        <w:t xml:space="preserve"> </w:t>
                      </w:r>
                      <w:r>
                        <w:rPr>
                          <w:rFonts w:ascii="Arial"/>
                        </w:rPr>
                        <w:t>resize</w:t>
                      </w:r>
                      <w:r>
                        <w:rPr>
                          <w:rFonts w:ascii="Arial"/>
                          <w:spacing w:val="-15"/>
                        </w:rPr>
                        <w:t xml:space="preserve"> </w:t>
                      </w:r>
                      <w:r>
                        <w:rPr>
                          <w:rFonts w:ascii="Arial"/>
                        </w:rPr>
                        <w:t>if</w:t>
                      </w:r>
                      <w:r>
                        <w:rPr>
                          <w:rFonts w:ascii="Arial"/>
                          <w:spacing w:val="-15"/>
                        </w:rPr>
                        <w:t xml:space="preserve"> </w:t>
                      </w:r>
                      <w:r>
                        <w:rPr>
                          <w:rFonts w:ascii="Arial"/>
                        </w:rPr>
                        <w:t>the</w:t>
                      </w:r>
                      <w:r>
                        <w:rPr>
                          <w:rFonts w:ascii="Arial"/>
                          <w:spacing w:val="-15"/>
                        </w:rPr>
                        <w:t xml:space="preserve"> </w:t>
                      </w:r>
                      <w:r>
                        <w:rPr>
                          <w:rFonts w:ascii="Arial"/>
                        </w:rPr>
                        <w:t>content</w:t>
                      </w:r>
                      <w:r>
                        <w:rPr>
                          <w:rFonts w:ascii="Arial"/>
                          <w:spacing w:val="-15"/>
                        </w:rPr>
                        <w:t xml:space="preserve"> </w:t>
                      </w:r>
                      <w:r>
                        <w:rPr>
                          <w:rFonts w:ascii="Arial"/>
                        </w:rPr>
                        <w:t>is</w:t>
                      </w:r>
                      <w:r>
                        <w:rPr>
                          <w:rFonts w:ascii="Arial"/>
                          <w:spacing w:val="-15"/>
                        </w:rPr>
                        <w:t xml:space="preserve"> </w:t>
                      </w:r>
                      <w:r>
                        <w:rPr>
                          <w:rFonts w:ascii="Arial"/>
                        </w:rPr>
                        <w:t>too</w:t>
                      </w:r>
                      <w:r>
                        <w:rPr>
                          <w:rFonts w:ascii="Arial"/>
                          <w:spacing w:val="-15"/>
                        </w:rPr>
                        <w:t xml:space="preserve"> </w:t>
                      </w:r>
                      <w:r>
                        <w:rPr>
                          <w:rFonts w:ascii="Arial"/>
                        </w:rPr>
                        <w:t>big:</w:t>
                      </w:r>
                      <w:r>
                        <w:rPr>
                          <w:rFonts w:ascii="Arial"/>
                          <w:spacing w:val="5"/>
                        </w:rPr>
                        <w:t xml:space="preserve"> </w:t>
                      </w:r>
                      <w:r>
                        <w:rPr>
                          <w:rFonts w:ascii="Arial"/>
                        </w:rPr>
                        <w:t>in- stead it will overflow the edge of the</w:t>
                      </w:r>
                      <w:r>
                        <w:rPr>
                          <w:rFonts w:ascii="Arial"/>
                          <w:spacing w:val="-45"/>
                        </w:rPr>
                        <w:t xml:space="preserve"> </w:t>
                      </w:r>
                      <w:r>
                        <w:rPr>
                          <w:rFonts w:ascii="Arial"/>
                        </w:rPr>
                        <w:t>box.</w:t>
                      </w:r>
                    </w:p>
                  </w:txbxContent>
                </v:textbox>
                <w10:wrap type="topAndBottom" anchorx="page"/>
              </v:shape>
            </w:pict>
          </mc:Fallback>
        </mc:AlternateContent>
      </w:r>
    </w:p>
    <w:sectPr w:rsidR="00893304">
      <w:pgSz w:w="12240" w:h="15840"/>
      <w:pgMar w:top="1340" w:right="720" w:bottom="1020" w:left="1320" w:header="0" w:footer="822"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irena7521 irena7521" w:date="2020-12-17T09:32:00Z" w:initials="ii">
    <w:p w14:paraId="4B89284E" w14:textId="77777777" w:rsidR="00846705" w:rsidRDefault="00846705">
      <w:pPr>
        <w:pStyle w:val="Kommentartext"/>
      </w:pPr>
      <w:r>
        <w:rPr>
          <w:rStyle w:val="Kommentarzeichen"/>
        </w:rPr>
        <w:annotationRef/>
      </w:r>
      <w:r w:rsidR="00ED165B">
        <w:rPr>
          <w:noProof/>
        </w:rPr>
        <w:t>I'm nor sure whot do you wont to point out: The in situ PXRD</w:t>
      </w:r>
      <w:r w:rsidR="00ED165B">
        <w:rPr>
          <w:noProof/>
        </w:rPr>
        <w:t xml:space="preserve"> patterns are not in </w:t>
      </w:r>
      <w:r w:rsidR="00ED165B">
        <w:rPr>
          <w:noProof/>
        </w:rPr>
        <w:t>"</w:t>
      </w:r>
      <w:r w:rsidR="00ED165B">
        <w:rPr>
          <w:noProof/>
        </w:rPr>
        <w:t>cif</w:t>
      </w:r>
      <w:r w:rsidR="00ED165B">
        <w:rPr>
          <w:noProof/>
        </w:rPr>
        <w:t>"</w:t>
      </w:r>
      <w:r w:rsidR="00ED165B">
        <w:rPr>
          <w:noProof/>
        </w:rPr>
        <w:t>format</w:t>
      </w:r>
      <w:r w:rsidR="00ED165B">
        <w:rPr>
          <w:noProof/>
        </w:rPr>
        <w:t>, if you mean th</w:t>
      </w:r>
      <w:r w:rsidR="00ED165B">
        <w:rPr>
          <w:noProof/>
        </w:rPr>
        <w:t xml:space="preserve">at you </w:t>
      </w:r>
      <w:r w:rsidR="00ED165B">
        <w:rPr>
          <w:noProof/>
        </w:rPr>
        <w:t xml:space="preserve">would like to link the raw </w:t>
      </w:r>
      <w:r w:rsidR="00ED165B">
        <w:rPr>
          <w:noProof/>
        </w:rPr>
        <w:t>PXRD data and raw adsorption data....</w:t>
      </w:r>
      <w:bookmarkStart w:id="25" w:name="_GoBack"/>
      <w:bookmarkEnd w:id="2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8928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5C17D" w14:textId="77777777" w:rsidR="00ED165B" w:rsidRDefault="00ED165B">
      <w:r>
        <w:separator/>
      </w:r>
    </w:p>
  </w:endnote>
  <w:endnote w:type="continuationSeparator" w:id="0">
    <w:p w14:paraId="3C033204" w14:textId="77777777" w:rsidR="00ED165B" w:rsidRDefault="00ED1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Times New Roman"/>
    <w:charset w:val="00"/>
    <w:family w:val="roman"/>
    <w:pitch w:val="variable"/>
  </w:font>
  <w:font w:name="Monaco">
    <w:altName w:val="Courier New"/>
    <w:charset w:val="00"/>
    <w:family w:val="swiss"/>
    <w:pitch w:val="fixed"/>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E323" w14:textId="77777777" w:rsidR="00893304" w:rsidRDefault="00560BFF">
    <w:pPr>
      <w:pStyle w:val="Textkrper"/>
      <w:spacing w:line="14" w:lineRule="auto"/>
      <w:rPr>
        <w:sz w:val="20"/>
      </w:rPr>
    </w:pPr>
    <w:r>
      <w:rPr>
        <w:noProof/>
        <w:lang w:val="en-GB" w:eastAsia="en-GB"/>
      </w:rPr>
      <mc:AlternateContent>
        <mc:Choice Requires="wps">
          <w:drawing>
            <wp:anchor distT="0" distB="0" distL="114300" distR="114300" simplePos="0" relativeHeight="251657728" behindDoc="1" locked="0" layoutInCell="1" allowOverlap="1" wp14:anchorId="2F631070" wp14:editId="067A6019">
              <wp:simplePos x="0" y="0"/>
              <wp:positionH relativeFrom="page">
                <wp:posOffset>3773805</wp:posOffset>
              </wp:positionH>
              <wp:positionV relativeFrom="page">
                <wp:posOffset>9396730</wp:posOffset>
              </wp:positionV>
              <wp:extent cx="225425"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12B4B" w14:textId="77777777" w:rsidR="00893304" w:rsidRDefault="00ED165B">
                          <w:pPr>
                            <w:pStyle w:val="Textkrper"/>
                            <w:spacing w:line="251" w:lineRule="exact"/>
                            <w:ind w:left="60"/>
                          </w:pPr>
                          <w:r>
                            <w:fldChar w:fldCharType="begin"/>
                          </w:r>
                          <w:r>
                            <w:instrText xml:space="preserve"> PAGE </w:instrText>
                          </w:r>
                          <w:r>
                            <w:fldChar w:fldCharType="separate"/>
                          </w:r>
                          <w:r w:rsidR="00846705">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631070" id="_x0000_t202" coordsize="21600,21600" o:spt="202" path="m,l,21600r21600,l21600,xe">
              <v:stroke joinstyle="miter"/>
              <v:path gradientshapeok="t" o:connecttype="rect"/>
            </v:shapetype>
            <v:shape id="Text Box 1" o:spid="_x0000_s1027" type="#_x0000_t202" style="position:absolute;margin-left:297.15pt;margin-top:739.9pt;width:17.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" filled="f" stroked="f">
              <v:textbox inset="0,0,0,0">
                <w:txbxContent>
                  <w:p w14:paraId="0C312B4B" w14:textId="77777777" w:rsidR="00893304" w:rsidRDefault="00ED165B">
                    <w:pPr>
                      <w:pStyle w:val="Textkrper"/>
                      <w:spacing w:line="251" w:lineRule="exact"/>
                      <w:ind w:left="60"/>
                    </w:pPr>
                    <w:r>
                      <w:fldChar w:fldCharType="begin"/>
                    </w:r>
                    <w:r>
                      <w:instrText xml:space="preserve"> PAGE </w:instrText>
                    </w:r>
                    <w:r>
                      <w:fldChar w:fldCharType="separate"/>
                    </w:r>
                    <w:r w:rsidR="00846705">
                      <w:rPr>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8211C" w14:textId="77777777" w:rsidR="00ED165B" w:rsidRDefault="00ED165B">
      <w:r>
        <w:separator/>
      </w:r>
    </w:p>
  </w:footnote>
  <w:footnote w:type="continuationSeparator" w:id="0">
    <w:p w14:paraId="4EF41F07" w14:textId="77777777" w:rsidR="00ED165B" w:rsidRDefault="00ED16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A7F25"/>
    <w:multiLevelType w:val="hybridMultilevel"/>
    <w:tmpl w:val="F928164E"/>
    <w:lvl w:ilvl="0" w:tplc="129AF8D8">
      <w:start w:val="1"/>
      <w:numFmt w:val="decimal"/>
      <w:lvlText w:val="(%1)"/>
      <w:lvlJc w:val="left"/>
      <w:pPr>
        <w:ind w:left="653" w:hanging="417"/>
        <w:jc w:val="right"/>
      </w:pPr>
      <w:rPr>
        <w:rFonts w:ascii="Times New Roman" w:eastAsia="Times New Roman" w:hAnsi="Times New Roman" w:cs="Times New Roman" w:hint="default"/>
        <w:w w:val="106"/>
        <w:sz w:val="24"/>
        <w:szCs w:val="24"/>
      </w:rPr>
    </w:lvl>
    <w:lvl w:ilvl="1" w:tplc="3CB2D98C">
      <w:numFmt w:val="bullet"/>
      <w:lvlText w:val="•"/>
      <w:lvlJc w:val="left"/>
      <w:pPr>
        <w:ind w:left="1614" w:hanging="417"/>
      </w:pPr>
      <w:rPr>
        <w:rFonts w:hint="default"/>
      </w:rPr>
    </w:lvl>
    <w:lvl w:ilvl="2" w:tplc="6504DAA0">
      <w:numFmt w:val="bullet"/>
      <w:lvlText w:val="•"/>
      <w:lvlJc w:val="left"/>
      <w:pPr>
        <w:ind w:left="2568" w:hanging="417"/>
      </w:pPr>
      <w:rPr>
        <w:rFonts w:hint="default"/>
      </w:rPr>
    </w:lvl>
    <w:lvl w:ilvl="3" w:tplc="C428D4C8">
      <w:numFmt w:val="bullet"/>
      <w:lvlText w:val="•"/>
      <w:lvlJc w:val="left"/>
      <w:pPr>
        <w:ind w:left="3522" w:hanging="417"/>
      </w:pPr>
      <w:rPr>
        <w:rFonts w:hint="default"/>
      </w:rPr>
    </w:lvl>
    <w:lvl w:ilvl="4" w:tplc="A2528BC0">
      <w:numFmt w:val="bullet"/>
      <w:lvlText w:val="•"/>
      <w:lvlJc w:val="left"/>
      <w:pPr>
        <w:ind w:left="4476" w:hanging="417"/>
      </w:pPr>
      <w:rPr>
        <w:rFonts w:hint="default"/>
      </w:rPr>
    </w:lvl>
    <w:lvl w:ilvl="5" w:tplc="E67CB08E">
      <w:numFmt w:val="bullet"/>
      <w:lvlText w:val="•"/>
      <w:lvlJc w:val="left"/>
      <w:pPr>
        <w:ind w:left="5430" w:hanging="417"/>
      </w:pPr>
      <w:rPr>
        <w:rFonts w:hint="default"/>
      </w:rPr>
    </w:lvl>
    <w:lvl w:ilvl="6" w:tplc="DF881686">
      <w:numFmt w:val="bullet"/>
      <w:lvlText w:val="•"/>
      <w:lvlJc w:val="left"/>
      <w:pPr>
        <w:ind w:left="6384" w:hanging="417"/>
      </w:pPr>
      <w:rPr>
        <w:rFonts w:hint="default"/>
      </w:rPr>
    </w:lvl>
    <w:lvl w:ilvl="7" w:tplc="51EEA0A2">
      <w:numFmt w:val="bullet"/>
      <w:lvlText w:val="•"/>
      <w:lvlJc w:val="left"/>
      <w:pPr>
        <w:ind w:left="7338" w:hanging="417"/>
      </w:pPr>
      <w:rPr>
        <w:rFonts w:hint="default"/>
      </w:rPr>
    </w:lvl>
    <w:lvl w:ilvl="8" w:tplc="17F80506">
      <w:numFmt w:val="bullet"/>
      <w:lvlText w:val="•"/>
      <w:lvlJc w:val="left"/>
      <w:pPr>
        <w:ind w:left="8292" w:hanging="417"/>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ena7521 irena7521">
    <w15:presenceInfo w15:providerId="Windows Live" w15:userId="10f332aec7bfa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304"/>
    <w:rsid w:val="00065FFF"/>
    <w:rsid w:val="001C62E7"/>
    <w:rsid w:val="00456B4E"/>
    <w:rsid w:val="00495CF2"/>
    <w:rsid w:val="005146B2"/>
    <w:rsid w:val="00560BFF"/>
    <w:rsid w:val="007F75B4"/>
    <w:rsid w:val="00846705"/>
    <w:rsid w:val="00893304"/>
    <w:rsid w:val="009464AC"/>
    <w:rsid w:val="00DB11E7"/>
    <w:rsid w:val="00ED1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F41E1"/>
  <w15:docId w15:val="{015559E6-0A52-43C3-BEC5-F8C65681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Pr>
      <w:rFonts w:ascii="Times New Roman" w:eastAsia="Times New Roman" w:hAnsi="Times New Roman" w:cs="Times New Roman"/>
    </w:rPr>
  </w:style>
  <w:style w:type="paragraph" w:styleId="berschrift1">
    <w:name w:val="heading 1"/>
    <w:basedOn w:val="Standard"/>
    <w:uiPriority w:val="1"/>
    <w:qFormat/>
    <w:pPr>
      <w:ind w:left="120"/>
      <w:outlineLvl w:val="0"/>
    </w:pPr>
    <w:rPr>
      <w:b/>
      <w:bCs/>
      <w:sz w:val="34"/>
      <w:szCs w:val="3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Titel">
    <w:name w:val="Title"/>
    <w:basedOn w:val="Standard"/>
    <w:uiPriority w:val="1"/>
    <w:qFormat/>
    <w:pPr>
      <w:spacing w:before="37"/>
      <w:ind w:left="326" w:right="924"/>
      <w:jc w:val="center"/>
    </w:pPr>
    <w:rPr>
      <w:rFonts w:ascii="Arial" w:eastAsia="Arial" w:hAnsi="Arial" w:cs="Arial"/>
      <w:b/>
      <w:bCs/>
      <w:sz w:val="41"/>
      <w:szCs w:val="41"/>
    </w:rPr>
  </w:style>
  <w:style w:type="paragraph" w:styleId="Listenabsatz">
    <w:name w:val="List Paragraph"/>
    <w:basedOn w:val="Standard"/>
    <w:uiPriority w:val="1"/>
    <w:qFormat/>
    <w:pPr>
      <w:spacing w:before="201"/>
      <w:ind w:left="653" w:right="718" w:hanging="417"/>
      <w:jc w:val="both"/>
    </w:pPr>
  </w:style>
  <w:style w:type="paragraph" w:customStyle="1" w:styleId="TableParagraph">
    <w:name w:val="Table Paragraph"/>
    <w:basedOn w:val="Standard"/>
    <w:uiPriority w:val="1"/>
    <w:qFormat/>
  </w:style>
  <w:style w:type="paragraph" w:styleId="Sprechblasentext">
    <w:name w:val="Balloon Text"/>
    <w:basedOn w:val="Standard"/>
    <w:link w:val="SprechblasentextZchn"/>
    <w:uiPriority w:val="99"/>
    <w:semiHidden/>
    <w:unhideWhenUsed/>
    <w:rsid w:val="00DB11E7"/>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B11E7"/>
    <w:rPr>
      <w:rFonts w:ascii="Segoe UI" w:eastAsia="Times New Roman" w:hAnsi="Segoe UI" w:cs="Segoe UI"/>
      <w:sz w:val="18"/>
      <w:szCs w:val="18"/>
    </w:rPr>
  </w:style>
  <w:style w:type="character" w:styleId="Kommentarzeichen">
    <w:name w:val="annotation reference"/>
    <w:basedOn w:val="Absatz-Standardschriftart"/>
    <w:uiPriority w:val="99"/>
    <w:semiHidden/>
    <w:unhideWhenUsed/>
    <w:rsid w:val="005146B2"/>
    <w:rPr>
      <w:sz w:val="16"/>
      <w:szCs w:val="16"/>
    </w:rPr>
  </w:style>
  <w:style w:type="paragraph" w:styleId="Kommentartext">
    <w:name w:val="annotation text"/>
    <w:basedOn w:val="Standard"/>
    <w:link w:val="KommentartextZchn"/>
    <w:uiPriority w:val="99"/>
    <w:semiHidden/>
    <w:unhideWhenUsed/>
    <w:rsid w:val="005146B2"/>
    <w:rPr>
      <w:sz w:val="20"/>
      <w:szCs w:val="20"/>
    </w:rPr>
  </w:style>
  <w:style w:type="character" w:customStyle="1" w:styleId="KommentartextZchn">
    <w:name w:val="Kommentartext Zchn"/>
    <w:basedOn w:val="Absatz-Standardschriftart"/>
    <w:link w:val="Kommentartext"/>
    <w:uiPriority w:val="99"/>
    <w:semiHidden/>
    <w:rsid w:val="005146B2"/>
    <w:rPr>
      <w:rFonts w:ascii="Times New Roman" w:eastAsia="Times New Roman"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5146B2"/>
    <w:rPr>
      <w:b/>
      <w:bCs/>
    </w:rPr>
  </w:style>
  <w:style w:type="character" w:customStyle="1" w:styleId="KommentarthemaZchn">
    <w:name w:val="Kommentarthema Zchn"/>
    <w:basedOn w:val="KommentartextZchn"/>
    <w:link w:val="Kommentarthema"/>
    <w:uiPriority w:val="99"/>
    <w:semiHidden/>
    <w:rsid w:val="005146B2"/>
    <w:rPr>
      <w:rFonts w:ascii="Times New Roman" w:eastAsia="Times New Roman" w:hAnsi="Times New Roman" w:cs="Times New Roman"/>
      <w:b/>
      <w:bCs/>
      <w:sz w:val="20"/>
      <w:szCs w:val="20"/>
    </w:rPr>
  </w:style>
  <w:style w:type="paragraph" w:styleId="berarbeitung">
    <w:name w:val="Revision"/>
    <w:hidden/>
    <w:uiPriority w:val="99"/>
    <w:semiHidden/>
    <w:rsid w:val="00846705"/>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ck.evans@tu-dresden.d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2977</Words>
  <Characters>16975</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irena7521 irena7521</dc:creator>
  <cp:lastModifiedBy>irena7521 irena7521</cp:lastModifiedBy>
  <cp:revision>5</cp:revision>
  <dcterms:created xsi:type="dcterms:W3CDTF">2020-12-16T21:45:00Z</dcterms:created>
  <dcterms:modified xsi:type="dcterms:W3CDTF">2020-12-17T08:35:00Z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TeX</vt:lpwstr>
  </property>
  <property fmtid="{D5CDD505-2E9C-101B-9397-08002B2CF9AE}" pid="4" name="LastSaved">
    <vt:filetime>2020-11-30T00:00:00Z</vt:filetime>
  </property>
</Properties>
</file>